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DBC5B" w14:textId="76F8CB95" w:rsidR="00E87845" w:rsidRDefault="00DD4B46">
      <w:pPr>
        <w:rPr>
          <w:b/>
          <w:bCs/>
        </w:rPr>
      </w:pPr>
      <w:r w:rsidRPr="00DD4B46">
        <w:rPr>
          <w:b/>
          <w:bCs/>
        </w:rPr>
        <w:t xml:space="preserve">Note for the ALS </w:t>
      </w:r>
      <w:proofErr w:type="spellStart"/>
      <w:r w:rsidRPr="00DD4B46">
        <w:rPr>
          <w:b/>
          <w:bCs/>
        </w:rPr>
        <w:t>ePOC</w:t>
      </w:r>
      <w:proofErr w:type="spellEnd"/>
      <w:r w:rsidRPr="00DD4B46">
        <w:rPr>
          <w:b/>
          <w:bCs/>
        </w:rPr>
        <w:t xml:space="preserve"> evaluation</w:t>
      </w:r>
    </w:p>
    <w:p w14:paraId="5088C5F3" w14:textId="2133DB73" w:rsidR="00294493" w:rsidRPr="00294493" w:rsidRDefault="00294493">
      <w:pPr>
        <w:rPr>
          <w:sz w:val="18"/>
          <w:szCs w:val="18"/>
        </w:rPr>
      </w:pPr>
      <w:r w:rsidRPr="00294493">
        <w:rPr>
          <w:sz w:val="18"/>
          <w:szCs w:val="18"/>
        </w:rPr>
        <w:t>Information originated from the folder C:\Users\bvi5314\OneDrive - Takeda\Documents\Study\UNC 13A</w:t>
      </w:r>
    </w:p>
    <w:p w14:paraId="4F5E39A2" w14:textId="122683E9" w:rsidR="00E13FD6" w:rsidRDefault="00E13FD6" w:rsidP="00E13FD6">
      <w:pPr>
        <w:pStyle w:val="Caption"/>
        <w:keepNext/>
      </w:pPr>
      <w:r>
        <w:t xml:space="preserve">Table </w:t>
      </w:r>
      <w:r>
        <w:fldChar w:fldCharType="begin"/>
      </w:r>
      <w:r>
        <w:instrText xml:space="preserve"> SEQ Table \* ARABIC </w:instrText>
      </w:r>
      <w:r>
        <w:fldChar w:fldCharType="separate"/>
      </w:r>
      <w:r w:rsidR="00266475">
        <w:rPr>
          <w:noProof/>
        </w:rPr>
        <w:t>1</w:t>
      </w:r>
      <w:r>
        <w:fldChar w:fldCharType="end"/>
      </w:r>
      <w:r>
        <w:t xml:space="preserve"> Summary statistics for </w:t>
      </w:r>
      <w:proofErr w:type="spellStart"/>
      <w:r>
        <w:t>NfL</w:t>
      </w:r>
      <w:proofErr w:type="spellEnd"/>
      <w:r>
        <w:t xml:space="preserve"> from </w:t>
      </w:r>
      <w:proofErr w:type="spellStart"/>
      <w:r>
        <w:t>Tofersen</w:t>
      </w:r>
      <w:proofErr w:type="spellEnd"/>
      <w:r>
        <w:t xml:space="preserve"> studies in different scale</w:t>
      </w:r>
    </w:p>
    <w:tbl>
      <w:tblPr>
        <w:tblStyle w:val="TableGrid"/>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602"/>
        <w:gridCol w:w="726"/>
        <w:gridCol w:w="853"/>
        <w:gridCol w:w="870"/>
        <w:gridCol w:w="754"/>
        <w:gridCol w:w="922"/>
        <w:gridCol w:w="860"/>
        <w:gridCol w:w="537"/>
        <w:gridCol w:w="984"/>
        <w:gridCol w:w="743"/>
      </w:tblGrid>
      <w:tr w:rsidR="00136A99" w:rsidRPr="00E13FD6" w14:paraId="5412033D" w14:textId="31A3E651" w:rsidTr="00E13FD6">
        <w:tc>
          <w:tcPr>
            <w:tcW w:w="1530" w:type="dxa"/>
            <w:tcBorders>
              <w:top w:val="single" w:sz="4" w:space="0" w:color="auto"/>
              <w:bottom w:val="single" w:sz="4" w:space="0" w:color="auto"/>
            </w:tcBorders>
          </w:tcPr>
          <w:p w14:paraId="48455E46" w14:textId="044CD157" w:rsidR="00136A99" w:rsidRPr="00E13FD6" w:rsidRDefault="00136A99">
            <w:pPr>
              <w:rPr>
                <w:sz w:val="20"/>
                <w:szCs w:val="20"/>
              </w:rPr>
            </w:pPr>
            <w:proofErr w:type="spellStart"/>
            <w:r w:rsidRPr="00E13FD6">
              <w:rPr>
                <w:sz w:val="20"/>
                <w:szCs w:val="20"/>
              </w:rPr>
              <w:t>NfL</w:t>
            </w:r>
            <w:proofErr w:type="spellEnd"/>
            <w:r w:rsidRPr="00E13FD6">
              <w:rPr>
                <w:sz w:val="20"/>
                <w:szCs w:val="20"/>
              </w:rPr>
              <w:t>/Study</w:t>
            </w:r>
          </w:p>
        </w:tc>
        <w:tc>
          <w:tcPr>
            <w:tcW w:w="602" w:type="dxa"/>
            <w:tcBorders>
              <w:top w:val="single" w:sz="4" w:space="0" w:color="auto"/>
              <w:bottom w:val="single" w:sz="4" w:space="0" w:color="auto"/>
            </w:tcBorders>
          </w:tcPr>
          <w:p w14:paraId="283E886F" w14:textId="3FE2DD02" w:rsidR="00136A99" w:rsidRPr="00E13FD6" w:rsidRDefault="00136A99">
            <w:pPr>
              <w:rPr>
                <w:sz w:val="20"/>
                <w:szCs w:val="20"/>
              </w:rPr>
            </w:pPr>
            <w:r w:rsidRPr="00E13FD6">
              <w:rPr>
                <w:sz w:val="20"/>
                <w:szCs w:val="20"/>
              </w:rPr>
              <w:t>Min</w:t>
            </w:r>
          </w:p>
        </w:tc>
        <w:tc>
          <w:tcPr>
            <w:tcW w:w="726" w:type="dxa"/>
            <w:tcBorders>
              <w:top w:val="single" w:sz="4" w:space="0" w:color="auto"/>
              <w:bottom w:val="single" w:sz="4" w:space="0" w:color="auto"/>
            </w:tcBorders>
          </w:tcPr>
          <w:p w14:paraId="0204DE79" w14:textId="152C2A6C" w:rsidR="00136A99" w:rsidRPr="00E13FD6" w:rsidRDefault="00136A99">
            <w:pPr>
              <w:rPr>
                <w:sz w:val="20"/>
                <w:szCs w:val="20"/>
              </w:rPr>
            </w:pPr>
            <w:r w:rsidRPr="00E13FD6">
              <w:rPr>
                <w:sz w:val="20"/>
                <w:szCs w:val="20"/>
              </w:rPr>
              <w:t>Max</w:t>
            </w:r>
          </w:p>
        </w:tc>
        <w:tc>
          <w:tcPr>
            <w:tcW w:w="853" w:type="dxa"/>
            <w:tcBorders>
              <w:top w:val="single" w:sz="4" w:space="0" w:color="auto"/>
              <w:bottom w:val="single" w:sz="4" w:space="0" w:color="auto"/>
            </w:tcBorders>
          </w:tcPr>
          <w:p w14:paraId="0FD77AC3" w14:textId="50CC3CB9" w:rsidR="00136A99" w:rsidRPr="00E13FD6" w:rsidRDefault="00136A99">
            <w:pPr>
              <w:rPr>
                <w:sz w:val="20"/>
                <w:szCs w:val="20"/>
              </w:rPr>
            </w:pPr>
            <w:r w:rsidRPr="00E13FD6">
              <w:rPr>
                <w:sz w:val="20"/>
                <w:szCs w:val="20"/>
              </w:rPr>
              <w:t>Mean</w:t>
            </w:r>
          </w:p>
        </w:tc>
        <w:tc>
          <w:tcPr>
            <w:tcW w:w="870" w:type="dxa"/>
            <w:tcBorders>
              <w:top w:val="single" w:sz="4" w:space="0" w:color="auto"/>
              <w:bottom w:val="single" w:sz="4" w:space="0" w:color="auto"/>
            </w:tcBorders>
          </w:tcPr>
          <w:p w14:paraId="588D4429" w14:textId="7D224B8F" w:rsidR="00136A99" w:rsidRPr="00E13FD6" w:rsidRDefault="00136A99">
            <w:pPr>
              <w:rPr>
                <w:sz w:val="20"/>
                <w:szCs w:val="20"/>
              </w:rPr>
            </w:pPr>
            <w:r w:rsidRPr="00E13FD6">
              <w:rPr>
                <w:sz w:val="20"/>
                <w:szCs w:val="20"/>
              </w:rPr>
              <w:t>SD</w:t>
            </w:r>
          </w:p>
        </w:tc>
        <w:tc>
          <w:tcPr>
            <w:tcW w:w="754" w:type="dxa"/>
            <w:tcBorders>
              <w:top w:val="single" w:sz="4" w:space="0" w:color="auto"/>
              <w:bottom w:val="single" w:sz="4" w:space="0" w:color="auto"/>
            </w:tcBorders>
          </w:tcPr>
          <w:p w14:paraId="52A79415" w14:textId="53C7E3DE" w:rsidR="00136A99" w:rsidRPr="00E13FD6" w:rsidRDefault="00136A99">
            <w:pPr>
              <w:rPr>
                <w:sz w:val="20"/>
                <w:szCs w:val="20"/>
              </w:rPr>
            </w:pPr>
            <w:r w:rsidRPr="00E13FD6">
              <w:rPr>
                <w:sz w:val="20"/>
                <w:szCs w:val="20"/>
              </w:rPr>
              <w:t>GM</w:t>
            </w:r>
          </w:p>
        </w:tc>
        <w:tc>
          <w:tcPr>
            <w:tcW w:w="922" w:type="dxa"/>
            <w:tcBorders>
              <w:top w:val="single" w:sz="4" w:space="0" w:color="auto"/>
              <w:bottom w:val="single" w:sz="4" w:space="0" w:color="auto"/>
            </w:tcBorders>
          </w:tcPr>
          <w:p w14:paraId="2BCF0EA6" w14:textId="3A955621" w:rsidR="00136A99" w:rsidRPr="00E13FD6" w:rsidRDefault="00136A99">
            <w:pPr>
              <w:rPr>
                <w:sz w:val="20"/>
                <w:szCs w:val="20"/>
              </w:rPr>
            </w:pPr>
            <w:r w:rsidRPr="00E13FD6">
              <w:rPr>
                <w:sz w:val="20"/>
                <w:szCs w:val="20"/>
              </w:rPr>
              <w:t>Median</w:t>
            </w:r>
          </w:p>
        </w:tc>
        <w:tc>
          <w:tcPr>
            <w:tcW w:w="860" w:type="dxa"/>
            <w:tcBorders>
              <w:top w:val="single" w:sz="4" w:space="0" w:color="auto"/>
              <w:bottom w:val="single" w:sz="4" w:space="0" w:color="auto"/>
            </w:tcBorders>
          </w:tcPr>
          <w:p w14:paraId="3E7CC803" w14:textId="54DC8B0B" w:rsidR="00136A99" w:rsidRPr="00E13FD6" w:rsidRDefault="00136A99">
            <w:pPr>
              <w:rPr>
                <w:sz w:val="20"/>
                <w:szCs w:val="20"/>
              </w:rPr>
            </w:pPr>
            <w:r w:rsidRPr="00E13FD6">
              <w:rPr>
                <w:sz w:val="20"/>
                <w:szCs w:val="20"/>
              </w:rPr>
              <w:t>Scale</w:t>
            </w:r>
          </w:p>
        </w:tc>
        <w:tc>
          <w:tcPr>
            <w:tcW w:w="537" w:type="dxa"/>
            <w:tcBorders>
              <w:top w:val="single" w:sz="4" w:space="0" w:color="auto"/>
              <w:bottom w:val="single" w:sz="4" w:space="0" w:color="auto"/>
            </w:tcBorders>
          </w:tcPr>
          <w:p w14:paraId="67F422E4" w14:textId="22624978" w:rsidR="00136A99" w:rsidRPr="00E13FD6" w:rsidRDefault="00453F15">
            <w:pPr>
              <w:rPr>
                <w:sz w:val="20"/>
                <w:szCs w:val="20"/>
              </w:rPr>
            </w:pPr>
            <w:r w:rsidRPr="00E13FD6">
              <w:rPr>
                <w:sz w:val="20"/>
                <w:szCs w:val="20"/>
              </w:rPr>
              <w:t>n</w:t>
            </w:r>
          </w:p>
        </w:tc>
        <w:tc>
          <w:tcPr>
            <w:tcW w:w="984" w:type="dxa"/>
            <w:tcBorders>
              <w:top w:val="single" w:sz="4" w:space="0" w:color="auto"/>
              <w:bottom w:val="single" w:sz="4" w:space="0" w:color="auto"/>
            </w:tcBorders>
          </w:tcPr>
          <w:p w14:paraId="396EDF49" w14:textId="7119564B" w:rsidR="00136A99" w:rsidRPr="00E13FD6" w:rsidRDefault="00136A99">
            <w:pPr>
              <w:rPr>
                <w:sz w:val="20"/>
                <w:szCs w:val="20"/>
              </w:rPr>
            </w:pPr>
            <w:r w:rsidRPr="00E13FD6">
              <w:rPr>
                <w:sz w:val="20"/>
                <w:szCs w:val="20"/>
              </w:rPr>
              <w:t>Sample</w:t>
            </w:r>
          </w:p>
        </w:tc>
        <w:tc>
          <w:tcPr>
            <w:tcW w:w="743" w:type="dxa"/>
            <w:tcBorders>
              <w:top w:val="single" w:sz="4" w:space="0" w:color="auto"/>
              <w:bottom w:val="single" w:sz="4" w:space="0" w:color="auto"/>
            </w:tcBorders>
          </w:tcPr>
          <w:p w14:paraId="77C78378" w14:textId="5DABC3FB" w:rsidR="00136A99" w:rsidRPr="00E13FD6" w:rsidRDefault="00136A99">
            <w:pPr>
              <w:rPr>
                <w:sz w:val="20"/>
                <w:szCs w:val="20"/>
              </w:rPr>
            </w:pPr>
            <w:r w:rsidRPr="00E13FD6">
              <w:rPr>
                <w:sz w:val="20"/>
                <w:szCs w:val="20"/>
              </w:rPr>
              <w:t>Time</w:t>
            </w:r>
          </w:p>
        </w:tc>
      </w:tr>
      <w:tr w:rsidR="00136A99" w:rsidRPr="00E13FD6" w14:paraId="3C3D8F06" w14:textId="3C0B8ED3" w:rsidTr="00E13FD6">
        <w:tc>
          <w:tcPr>
            <w:tcW w:w="1530" w:type="dxa"/>
            <w:tcBorders>
              <w:top w:val="single" w:sz="4" w:space="0" w:color="auto"/>
            </w:tcBorders>
          </w:tcPr>
          <w:p w14:paraId="5213276E" w14:textId="4CB850F4" w:rsidR="00136A99" w:rsidRPr="00E13FD6" w:rsidRDefault="00136A99">
            <w:pPr>
              <w:rPr>
                <w:sz w:val="20"/>
                <w:szCs w:val="20"/>
              </w:rPr>
            </w:pPr>
            <w:proofErr w:type="spellStart"/>
            <w:r w:rsidRPr="00E13FD6">
              <w:rPr>
                <w:sz w:val="20"/>
                <w:szCs w:val="20"/>
              </w:rPr>
              <w:t>Tofersen</w:t>
            </w:r>
            <w:proofErr w:type="spellEnd"/>
            <w:r w:rsidRPr="00E13FD6">
              <w:rPr>
                <w:sz w:val="20"/>
                <w:szCs w:val="20"/>
              </w:rPr>
              <w:t xml:space="preserve"> P2/3*</w:t>
            </w:r>
          </w:p>
        </w:tc>
        <w:tc>
          <w:tcPr>
            <w:tcW w:w="602" w:type="dxa"/>
            <w:tcBorders>
              <w:top w:val="single" w:sz="4" w:space="0" w:color="auto"/>
            </w:tcBorders>
          </w:tcPr>
          <w:p w14:paraId="43DC92DC" w14:textId="15074ACB" w:rsidR="00136A99" w:rsidRPr="00E13FD6" w:rsidRDefault="00136A99">
            <w:pPr>
              <w:rPr>
                <w:sz w:val="20"/>
                <w:szCs w:val="20"/>
              </w:rPr>
            </w:pPr>
            <w:r w:rsidRPr="00E13FD6">
              <w:rPr>
                <w:sz w:val="20"/>
                <w:szCs w:val="20"/>
              </w:rPr>
              <w:t>9</w:t>
            </w:r>
          </w:p>
        </w:tc>
        <w:tc>
          <w:tcPr>
            <w:tcW w:w="726" w:type="dxa"/>
            <w:tcBorders>
              <w:top w:val="single" w:sz="4" w:space="0" w:color="auto"/>
            </w:tcBorders>
          </w:tcPr>
          <w:p w14:paraId="7FFACAF9" w14:textId="6E981D74" w:rsidR="00136A99" w:rsidRPr="00E13FD6" w:rsidRDefault="00136A99">
            <w:pPr>
              <w:rPr>
                <w:sz w:val="20"/>
                <w:szCs w:val="20"/>
              </w:rPr>
            </w:pPr>
            <w:r w:rsidRPr="00E13FD6">
              <w:rPr>
                <w:sz w:val="20"/>
                <w:szCs w:val="20"/>
              </w:rPr>
              <w:t>370</w:t>
            </w:r>
          </w:p>
        </w:tc>
        <w:tc>
          <w:tcPr>
            <w:tcW w:w="853" w:type="dxa"/>
            <w:tcBorders>
              <w:top w:val="single" w:sz="4" w:space="0" w:color="auto"/>
            </w:tcBorders>
          </w:tcPr>
          <w:p w14:paraId="5349B67B" w14:textId="55213EEC" w:rsidR="00136A99" w:rsidRPr="00E13FD6" w:rsidRDefault="00136A99">
            <w:pPr>
              <w:rPr>
                <w:sz w:val="20"/>
                <w:szCs w:val="20"/>
              </w:rPr>
            </w:pPr>
            <w:r w:rsidRPr="00E13FD6">
              <w:rPr>
                <w:sz w:val="20"/>
                <w:szCs w:val="20"/>
              </w:rPr>
              <w:t>127.3</w:t>
            </w:r>
          </w:p>
        </w:tc>
        <w:tc>
          <w:tcPr>
            <w:tcW w:w="870" w:type="dxa"/>
            <w:tcBorders>
              <w:top w:val="single" w:sz="4" w:space="0" w:color="auto"/>
            </w:tcBorders>
          </w:tcPr>
          <w:p w14:paraId="4DEA689F" w14:textId="3F5C4555" w:rsidR="00136A99" w:rsidRPr="00E13FD6" w:rsidRDefault="00136A99">
            <w:pPr>
              <w:rPr>
                <w:sz w:val="20"/>
                <w:szCs w:val="20"/>
              </w:rPr>
            </w:pPr>
            <w:r w:rsidRPr="00E13FD6">
              <w:rPr>
                <w:sz w:val="20"/>
                <w:szCs w:val="20"/>
              </w:rPr>
              <w:t>94.4</w:t>
            </w:r>
          </w:p>
        </w:tc>
        <w:tc>
          <w:tcPr>
            <w:tcW w:w="754" w:type="dxa"/>
            <w:tcBorders>
              <w:top w:val="single" w:sz="4" w:space="0" w:color="auto"/>
            </w:tcBorders>
          </w:tcPr>
          <w:p w14:paraId="5C404600" w14:textId="7262F610" w:rsidR="00136A99" w:rsidRPr="00E13FD6" w:rsidRDefault="00136A99">
            <w:pPr>
              <w:rPr>
                <w:sz w:val="20"/>
                <w:szCs w:val="20"/>
              </w:rPr>
            </w:pPr>
            <w:r w:rsidRPr="00E13FD6">
              <w:rPr>
                <w:sz w:val="20"/>
                <w:szCs w:val="20"/>
              </w:rPr>
              <w:t>92.7</w:t>
            </w:r>
          </w:p>
        </w:tc>
        <w:tc>
          <w:tcPr>
            <w:tcW w:w="922" w:type="dxa"/>
            <w:tcBorders>
              <w:top w:val="single" w:sz="4" w:space="0" w:color="auto"/>
            </w:tcBorders>
          </w:tcPr>
          <w:p w14:paraId="4131E7D4" w14:textId="263CCF99" w:rsidR="00136A99" w:rsidRPr="00E13FD6" w:rsidRDefault="00CA5A8C">
            <w:pPr>
              <w:rPr>
                <w:b/>
                <w:bCs/>
                <w:sz w:val="20"/>
                <w:szCs w:val="20"/>
              </w:rPr>
            </w:pPr>
            <w:r w:rsidRPr="00E13FD6">
              <w:rPr>
                <w:b/>
                <w:bCs/>
                <w:sz w:val="20"/>
                <w:szCs w:val="20"/>
              </w:rPr>
              <w:t>92.7</w:t>
            </w:r>
          </w:p>
        </w:tc>
        <w:tc>
          <w:tcPr>
            <w:tcW w:w="860" w:type="dxa"/>
            <w:tcBorders>
              <w:top w:val="single" w:sz="4" w:space="0" w:color="auto"/>
            </w:tcBorders>
          </w:tcPr>
          <w:p w14:paraId="34BC70BB" w14:textId="40CF931F" w:rsidR="00136A99" w:rsidRPr="00E13FD6" w:rsidRDefault="00136A99">
            <w:pPr>
              <w:rPr>
                <w:sz w:val="20"/>
                <w:szCs w:val="20"/>
              </w:rPr>
            </w:pPr>
            <w:r w:rsidRPr="00E13FD6">
              <w:rPr>
                <w:sz w:val="20"/>
                <w:szCs w:val="20"/>
              </w:rPr>
              <w:t>Pg/ml</w:t>
            </w:r>
          </w:p>
        </w:tc>
        <w:tc>
          <w:tcPr>
            <w:tcW w:w="537" w:type="dxa"/>
            <w:tcBorders>
              <w:top w:val="single" w:sz="4" w:space="0" w:color="auto"/>
            </w:tcBorders>
          </w:tcPr>
          <w:p w14:paraId="340DE495" w14:textId="5AE3ACCD" w:rsidR="00136A99" w:rsidRPr="00E13FD6" w:rsidRDefault="00136A99">
            <w:pPr>
              <w:rPr>
                <w:sz w:val="20"/>
                <w:szCs w:val="20"/>
              </w:rPr>
            </w:pPr>
            <w:r w:rsidRPr="00E13FD6">
              <w:rPr>
                <w:sz w:val="20"/>
                <w:szCs w:val="20"/>
              </w:rPr>
              <w:t>21</w:t>
            </w:r>
          </w:p>
        </w:tc>
        <w:tc>
          <w:tcPr>
            <w:tcW w:w="984" w:type="dxa"/>
            <w:tcBorders>
              <w:top w:val="single" w:sz="4" w:space="0" w:color="auto"/>
            </w:tcBorders>
          </w:tcPr>
          <w:p w14:paraId="4EFACDA0" w14:textId="33AB2BFB" w:rsidR="00136A99" w:rsidRPr="00E13FD6" w:rsidRDefault="00136A99">
            <w:pPr>
              <w:rPr>
                <w:sz w:val="20"/>
                <w:szCs w:val="20"/>
              </w:rPr>
            </w:pPr>
            <w:r w:rsidRPr="00E13FD6">
              <w:rPr>
                <w:sz w:val="20"/>
                <w:szCs w:val="20"/>
              </w:rPr>
              <w:t>P</w:t>
            </w:r>
          </w:p>
        </w:tc>
        <w:tc>
          <w:tcPr>
            <w:tcW w:w="743" w:type="dxa"/>
            <w:tcBorders>
              <w:top w:val="single" w:sz="4" w:space="0" w:color="auto"/>
            </w:tcBorders>
          </w:tcPr>
          <w:p w14:paraId="227314CA" w14:textId="63F49DEE" w:rsidR="00136A99" w:rsidRPr="00E13FD6" w:rsidRDefault="00136A99">
            <w:pPr>
              <w:rPr>
                <w:sz w:val="20"/>
                <w:szCs w:val="20"/>
              </w:rPr>
            </w:pPr>
            <w:r w:rsidRPr="00E13FD6">
              <w:rPr>
                <w:sz w:val="20"/>
                <w:szCs w:val="20"/>
              </w:rPr>
              <w:t>B</w:t>
            </w:r>
          </w:p>
        </w:tc>
      </w:tr>
      <w:tr w:rsidR="00C2128E" w:rsidRPr="00E13FD6" w14:paraId="6E720D23" w14:textId="77777777" w:rsidTr="00E13FD6">
        <w:tc>
          <w:tcPr>
            <w:tcW w:w="1530" w:type="dxa"/>
          </w:tcPr>
          <w:p w14:paraId="2C893032" w14:textId="5E6D0C50" w:rsidR="00C2128E" w:rsidRPr="00E13FD6" w:rsidRDefault="00C2128E">
            <w:pPr>
              <w:rPr>
                <w:sz w:val="20"/>
                <w:szCs w:val="20"/>
              </w:rPr>
            </w:pPr>
            <w:proofErr w:type="spellStart"/>
            <w:r w:rsidRPr="00E13FD6">
              <w:rPr>
                <w:sz w:val="20"/>
                <w:szCs w:val="20"/>
              </w:rPr>
              <w:t>Tofersen</w:t>
            </w:r>
            <w:proofErr w:type="spellEnd"/>
            <w:r w:rsidRPr="00E13FD6">
              <w:rPr>
                <w:sz w:val="20"/>
                <w:szCs w:val="20"/>
              </w:rPr>
              <w:t xml:space="preserve"> P2/3*</w:t>
            </w:r>
          </w:p>
        </w:tc>
        <w:tc>
          <w:tcPr>
            <w:tcW w:w="602" w:type="dxa"/>
          </w:tcPr>
          <w:p w14:paraId="260AA696" w14:textId="4A5BC55F" w:rsidR="00C2128E" w:rsidRPr="00E13FD6" w:rsidRDefault="00FB661B">
            <w:pPr>
              <w:rPr>
                <w:b/>
                <w:bCs/>
                <w:sz w:val="20"/>
                <w:szCs w:val="20"/>
              </w:rPr>
            </w:pPr>
            <w:r w:rsidRPr="00E13FD6">
              <w:rPr>
                <w:b/>
                <w:bCs/>
                <w:sz w:val="20"/>
                <w:szCs w:val="20"/>
              </w:rPr>
              <w:t>2.19</w:t>
            </w:r>
          </w:p>
        </w:tc>
        <w:tc>
          <w:tcPr>
            <w:tcW w:w="726" w:type="dxa"/>
          </w:tcPr>
          <w:p w14:paraId="01A599B8" w14:textId="238951F8" w:rsidR="00C2128E" w:rsidRPr="00E13FD6" w:rsidRDefault="00FB661B">
            <w:pPr>
              <w:rPr>
                <w:b/>
                <w:bCs/>
                <w:sz w:val="20"/>
                <w:szCs w:val="20"/>
              </w:rPr>
            </w:pPr>
            <w:r w:rsidRPr="00E13FD6">
              <w:rPr>
                <w:b/>
                <w:bCs/>
                <w:sz w:val="20"/>
                <w:szCs w:val="20"/>
              </w:rPr>
              <w:t>5.9</w:t>
            </w:r>
          </w:p>
        </w:tc>
        <w:tc>
          <w:tcPr>
            <w:tcW w:w="853" w:type="dxa"/>
          </w:tcPr>
          <w:p w14:paraId="4906D76C" w14:textId="46ECD7A9" w:rsidR="00C2128E" w:rsidRPr="00E13FD6" w:rsidRDefault="002728AD">
            <w:pPr>
              <w:rPr>
                <w:b/>
                <w:bCs/>
                <w:sz w:val="20"/>
                <w:szCs w:val="20"/>
              </w:rPr>
            </w:pPr>
            <w:r w:rsidRPr="00E13FD6">
              <w:rPr>
                <w:b/>
                <w:bCs/>
                <w:sz w:val="20"/>
                <w:szCs w:val="20"/>
              </w:rPr>
              <w:t>4.</w:t>
            </w:r>
            <w:r w:rsidR="00254654" w:rsidRPr="00E13FD6">
              <w:rPr>
                <w:b/>
                <w:bCs/>
                <w:sz w:val="20"/>
                <w:szCs w:val="20"/>
              </w:rPr>
              <w:t>6</w:t>
            </w:r>
          </w:p>
        </w:tc>
        <w:tc>
          <w:tcPr>
            <w:tcW w:w="870" w:type="dxa"/>
          </w:tcPr>
          <w:p w14:paraId="26833130" w14:textId="74A4F4C1" w:rsidR="00C2128E" w:rsidRPr="00E13FD6" w:rsidRDefault="00E851D9">
            <w:pPr>
              <w:rPr>
                <w:b/>
                <w:bCs/>
                <w:sz w:val="20"/>
                <w:szCs w:val="20"/>
              </w:rPr>
            </w:pPr>
            <w:r w:rsidRPr="00E13FD6">
              <w:rPr>
                <w:b/>
                <w:bCs/>
                <w:sz w:val="20"/>
                <w:szCs w:val="20"/>
              </w:rPr>
              <w:t>0.66</w:t>
            </w:r>
          </w:p>
        </w:tc>
        <w:tc>
          <w:tcPr>
            <w:tcW w:w="754" w:type="dxa"/>
          </w:tcPr>
          <w:p w14:paraId="1202D369" w14:textId="459030F5" w:rsidR="00C2128E" w:rsidRPr="00E13FD6" w:rsidRDefault="00C2128E">
            <w:pPr>
              <w:rPr>
                <w:b/>
                <w:bCs/>
                <w:sz w:val="20"/>
                <w:szCs w:val="20"/>
              </w:rPr>
            </w:pPr>
          </w:p>
        </w:tc>
        <w:tc>
          <w:tcPr>
            <w:tcW w:w="922" w:type="dxa"/>
          </w:tcPr>
          <w:p w14:paraId="117515E0" w14:textId="379A0D93" w:rsidR="00C2128E" w:rsidRPr="00E13FD6" w:rsidRDefault="00C2128E">
            <w:pPr>
              <w:rPr>
                <w:sz w:val="20"/>
                <w:szCs w:val="20"/>
              </w:rPr>
            </w:pPr>
          </w:p>
        </w:tc>
        <w:tc>
          <w:tcPr>
            <w:tcW w:w="860" w:type="dxa"/>
          </w:tcPr>
          <w:p w14:paraId="53D4E4BA" w14:textId="47EB1979" w:rsidR="00C2128E" w:rsidRPr="00E13FD6" w:rsidRDefault="007E3DFB">
            <w:pPr>
              <w:rPr>
                <w:sz w:val="20"/>
                <w:szCs w:val="20"/>
              </w:rPr>
            </w:pPr>
            <w:r w:rsidRPr="00E13FD6">
              <w:rPr>
                <w:sz w:val="20"/>
                <w:szCs w:val="20"/>
              </w:rPr>
              <w:t xml:space="preserve">Log </w:t>
            </w:r>
          </w:p>
        </w:tc>
        <w:tc>
          <w:tcPr>
            <w:tcW w:w="537" w:type="dxa"/>
          </w:tcPr>
          <w:p w14:paraId="29578FCF" w14:textId="3F04F06B" w:rsidR="00C2128E" w:rsidRPr="00E13FD6" w:rsidRDefault="007E3DFB">
            <w:pPr>
              <w:rPr>
                <w:sz w:val="20"/>
                <w:szCs w:val="20"/>
              </w:rPr>
            </w:pPr>
            <w:r w:rsidRPr="00E13FD6">
              <w:rPr>
                <w:sz w:val="20"/>
                <w:szCs w:val="20"/>
              </w:rPr>
              <w:t>21</w:t>
            </w:r>
          </w:p>
        </w:tc>
        <w:tc>
          <w:tcPr>
            <w:tcW w:w="984" w:type="dxa"/>
          </w:tcPr>
          <w:p w14:paraId="1F34C2AE" w14:textId="06367E14" w:rsidR="00C2128E" w:rsidRPr="00E13FD6" w:rsidRDefault="00D3212A">
            <w:pPr>
              <w:rPr>
                <w:sz w:val="20"/>
                <w:szCs w:val="20"/>
              </w:rPr>
            </w:pPr>
            <w:r w:rsidRPr="00E13FD6">
              <w:rPr>
                <w:sz w:val="20"/>
                <w:szCs w:val="20"/>
              </w:rPr>
              <w:t>P</w:t>
            </w:r>
          </w:p>
        </w:tc>
        <w:tc>
          <w:tcPr>
            <w:tcW w:w="743" w:type="dxa"/>
          </w:tcPr>
          <w:p w14:paraId="461D55D1" w14:textId="738F7EA8" w:rsidR="00C2128E" w:rsidRPr="00E13FD6" w:rsidRDefault="00D3212A">
            <w:pPr>
              <w:rPr>
                <w:sz w:val="20"/>
                <w:szCs w:val="20"/>
              </w:rPr>
            </w:pPr>
            <w:r w:rsidRPr="00E13FD6">
              <w:rPr>
                <w:sz w:val="20"/>
                <w:szCs w:val="20"/>
              </w:rPr>
              <w:t>B</w:t>
            </w:r>
          </w:p>
        </w:tc>
      </w:tr>
      <w:tr w:rsidR="00136A99" w:rsidRPr="00E13FD6" w14:paraId="74BE516B" w14:textId="33F13E95" w:rsidTr="00E13FD6">
        <w:tc>
          <w:tcPr>
            <w:tcW w:w="1530" w:type="dxa"/>
          </w:tcPr>
          <w:p w14:paraId="20A4B1E6" w14:textId="4D980023" w:rsidR="00136A99" w:rsidRPr="00E13FD6" w:rsidRDefault="00136A99">
            <w:pPr>
              <w:rPr>
                <w:sz w:val="20"/>
                <w:szCs w:val="20"/>
              </w:rPr>
            </w:pPr>
            <w:proofErr w:type="spellStart"/>
            <w:r w:rsidRPr="00E13FD6">
              <w:rPr>
                <w:sz w:val="20"/>
                <w:szCs w:val="20"/>
              </w:rPr>
              <w:t>Tofersen</w:t>
            </w:r>
            <w:proofErr w:type="spellEnd"/>
            <w:r w:rsidRPr="00E13FD6">
              <w:rPr>
                <w:sz w:val="20"/>
                <w:szCs w:val="20"/>
              </w:rPr>
              <w:t xml:space="preserve"> P2/3</w:t>
            </w:r>
          </w:p>
        </w:tc>
        <w:tc>
          <w:tcPr>
            <w:tcW w:w="602" w:type="dxa"/>
          </w:tcPr>
          <w:p w14:paraId="69497A6D" w14:textId="6F7C5DC2" w:rsidR="00136A99" w:rsidRPr="00E13FD6" w:rsidRDefault="00136A99">
            <w:pPr>
              <w:rPr>
                <w:sz w:val="20"/>
                <w:szCs w:val="20"/>
              </w:rPr>
            </w:pPr>
            <w:r w:rsidRPr="00E13FD6">
              <w:rPr>
                <w:sz w:val="20"/>
                <w:szCs w:val="20"/>
              </w:rPr>
              <w:t>8</w:t>
            </w:r>
          </w:p>
        </w:tc>
        <w:tc>
          <w:tcPr>
            <w:tcW w:w="726" w:type="dxa"/>
          </w:tcPr>
          <w:p w14:paraId="42EA9871" w14:textId="7183D552" w:rsidR="00136A99" w:rsidRPr="00E13FD6" w:rsidRDefault="00136A99">
            <w:pPr>
              <w:rPr>
                <w:sz w:val="20"/>
                <w:szCs w:val="20"/>
              </w:rPr>
            </w:pPr>
            <w:r w:rsidRPr="00E13FD6">
              <w:rPr>
                <w:sz w:val="20"/>
                <w:szCs w:val="20"/>
              </w:rPr>
              <w:t>99</w:t>
            </w:r>
          </w:p>
        </w:tc>
        <w:tc>
          <w:tcPr>
            <w:tcW w:w="853" w:type="dxa"/>
          </w:tcPr>
          <w:p w14:paraId="3CE6EFA8" w14:textId="01F3C521" w:rsidR="00136A99" w:rsidRPr="00E13FD6" w:rsidRDefault="00136A99">
            <w:pPr>
              <w:rPr>
                <w:sz w:val="20"/>
                <w:szCs w:val="20"/>
              </w:rPr>
            </w:pPr>
            <w:r w:rsidRPr="00E13FD6">
              <w:rPr>
                <w:sz w:val="20"/>
                <w:szCs w:val="20"/>
              </w:rPr>
              <w:t>37.0</w:t>
            </w:r>
          </w:p>
        </w:tc>
        <w:tc>
          <w:tcPr>
            <w:tcW w:w="870" w:type="dxa"/>
          </w:tcPr>
          <w:p w14:paraId="0284DA40" w14:textId="2A6DE8BD" w:rsidR="00136A99" w:rsidRPr="00E13FD6" w:rsidRDefault="00136A99">
            <w:pPr>
              <w:rPr>
                <w:sz w:val="20"/>
                <w:szCs w:val="20"/>
              </w:rPr>
            </w:pPr>
            <w:r w:rsidRPr="00E13FD6">
              <w:rPr>
                <w:sz w:val="20"/>
                <w:szCs w:val="20"/>
              </w:rPr>
              <w:t>29.5</w:t>
            </w:r>
          </w:p>
        </w:tc>
        <w:tc>
          <w:tcPr>
            <w:tcW w:w="754" w:type="dxa"/>
          </w:tcPr>
          <w:p w14:paraId="78183364" w14:textId="376464E7" w:rsidR="00136A99" w:rsidRPr="00E13FD6" w:rsidRDefault="00136A99">
            <w:pPr>
              <w:rPr>
                <w:sz w:val="20"/>
                <w:szCs w:val="20"/>
              </w:rPr>
            </w:pPr>
            <w:r w:rsidRPr="00E13FD6">
              <w:rPr>
                <w:sz w:val="20"/>
                <w:szCs w:val="20"/>
              </w:rPr>
              <w:t>28.4</w:t>
            </w:r>
          </w:p>
        </w:tc>
        <w:tc>
          <w:tcPr>
            <w:tcW w:w="922" w:type="dxa"/>
          </w:tcPr>
          <w:p w14:paraId="792BF844" w14:textId="31739BF2" w:rsidR="00136A99" w:rsidRPr="00E13FD6" w:rsidRDefault="00CA5A8C">
            <w:pPr>
              <w:rPr>
                <w:b/>
                <w:bCs/>
                <w:sz w:val="20"/>
                <w:szCs w:val="20"/>
              </w:rPr>
            </w:pPr>
            <w:r w:rsidRPr="00E13FD6">
              <w:rPr>
                <w:b/>
                <w:bCs/>
                <w:sz w:val="20"/>
                <w:szCs w:val="20"/>
              </w:rPr>
              <w:t>28.4</w:t>
            </w:r>
          </w:p>
        </w:tc>
        <w:tc>
          <w:tcPr>
            <w:tcW w:w="860" w:type="dxa"/>
          </w:tcPr>
          <w:p w14:paraId="3DB5710A" w14:textId="6D68938E" w:rsidR="00136A99" w:rsidRPr="00E13FD6" w:rsidRDefault="00BB2112">
            <w:pPr>
              <w:rPr>
                <w:sz w:val="20"/>
                <w:szCs w:val="20"/>
              </w:rPr>
            </w:pPr>
            <w:r w:rsidRPr="00E13FD6">
              <w:rPr>
                <w:sz w:val="20"/>
                <w:szCs w:val="20"/>
              </w:rPr>
              <w:t>Pg/ml</w:t>
            </w:r>
          </w:p>
        </w:tc>
        <w:tc>
          <w:tcPr>
            <w:tcW w:w="537" w:type="dxa"/>
          </w:tcPr>
          <w:p w14:paraId="68B8BD3C" w14:textId="3DDE2CFA" w:rsidR="00136A99" w:rsidRPr="00E13FD6" w:rsidRDefault="00136A99">
            <w:pPr>
              <w:rPr>
                <w:sz w:val="20"/>
                <w:szCs w:val="20"/>
              </w:rPr>
            </w:pPr>
            <w:r w:rsidRPr="00E13FD6">
              <w:rPr>
                <w:sz w:val="20"/>
                <w:szCs w:val="20"/>
              </w:rPr>
              <w:t>15</w:t>
            </w:r>
          </w:p>
        </w:tc>
        <w:tc>
          <w:tcPr>
            <w:tcW w:w="984" w:type="dxa"/>
          </w:tcPr>
          <w:p w14:paraId="11B4C88A" w14:textId="0F705282" w:rsidR="00136A99" w:rsidRPr="00E13FD6" w:rsidRDefault="00136A99">
            <w:pPr>
              <w:rPr>
                <w:sz w:val="20"/>
                <w:szCs w:val="20"/>
              </w:rPr>
            </w:pPr>
            <w:r w:rsidRPr="00E13FD6">
              <w:rPr>
                <w:sz w:val="20"/>
                <w:szCs w:val="20"/>
              </w:rPr>
              <w:t>P</w:t>
            </w:r>
          </w:p>
        </w:tc>
        <w:tc>
          <w:tcPr>
            <w:tcW w:w="743" w:type="dxa"/>
          </w:tcPr>
          <w:p w14:paraId="48FAB29E" w14:textId="48C31473" w:rsidR="00136A99" w:rsidRPr="00E13FD6" w:rsidRDefault="00136A99">
            <w:pPr>
              <w:rPr>
                <w:sz w:val="20"/>
                <w:szCs w:val="20"/>
              </w:rPr>
            </w:pPr>
            <w:r w:rsidRPr="00E13FD6">
              <w:rPr>
                <w:sz w:val="20"/>
                <w:szCs w:val="20"/>
              </w:rPr>
              <w:t>B</w:t>
            </w:r>
          </w:p>
        </w:tc>
      </w:tr>
      <w:tr w:rsidR="007225F3" w:rsidRPr="00E13FD6" w14:paraId="68EDFE33" w14:textId="77777777" w:rsidTr="00E13FD6">
        <w:tc>
          <w:tcPr>
            <w:tcW w:w="1530" w:type="dxa"/>
          </w:tcPr>
          <w:p w14:paraId="79183718" w14:textId="1857DCA8" w:rsidR="007225F3" w:rsidRPr="00E13FD6" w:rsidRDefault="007225F3">
            <w:pPr>
              <w:rPr>
                <w:sz w:val="20"/>
                <w:szCs w:val="20"/>
              </w:rPr>
            </w:pPr>
            <w:proofErr w:type="spellStart"/>
            <w:r w:rsidRPr="00E13FD6">
              <w:rPr>
                <w:sz w:val="20"/>
                <w:szCs w:val="20"/>
              </w:rPr>
              <w:t>Tofersen</w:t>
            </w:r>
            <w:proofErr w:type="spellEnd"/>
            <w:r w:rsidRPr="00E13FD6">
              <w:rPr>
                <w:sz w:val="20"/>
                <w:szCs w:val="20"/>
              </w:rPr>
              <w:t xml:space="preserve"> P2/3</w:t>
            </w:r>
          </w:p>
        </w:tc>
        <w:tc>
          <w:tcPr>
            <w:tcW w:w="602" w:type="dxa"/>
          </w:tcPr>
          <w:p w14:paraId="31068A2E" w14:textId="0D81685E" w:rsidR="007225F3" w:rsidRPr="00E13FD6" w:rsidRDefault="00BB2112">
            <w:pPr>
              <w:rPr>
                <w:b/>
                <w:bCs/>
                <w:sz w:val="20"/>
                <w:szCs w:val="20"/>
              </w:rPr>
            </w:pPr>
            <w:r w:rsidRPr="00E13FD6">
              <w:rPr>
                <w:b/>
                <w:bCs/>
                <w:sz w:val="20"/>
                <w:szCs w:val="20"/>
              </w:rPr>
              <w:t>2.1</w:t>
            </w:r>
          </w:p>
        </w:tc>
        <w:tc>
          <w:tcPr>
            <w:tcW w:w="726" w:type="dxa"/>
          </w:tcPr>
          <w:p w14:paraId="62EFE74B" w14:textId="38834F0F" w:rsidR="007225F3" w:rsidRPr="00E13FD6" w:rsidRDefault="00BB2112">
            <w:pPr>
              <w:rPr>
                <w:b/>
                <w:bCs/>
                <w:sz w:val="20"/>
                <w:szCs w:val="20"/>
              </w:rPr>
            </w:pPr>
            <w:r w:rsidRPr="00E13FD6">
              <w:rPr>
                <w:b/>
                <w:bCs/>
                <w:sz w:val="20"/>
                <w:szCs w:val="20"/>
              </w:rPr>
              <w:t>4.6</w:t>
            </w:r>
          </w:p>
        </w:tc>
        <w:tc>
          <w:tcPr>
            <w:tcW w:w="853" w:type="dxa"/>
          </w:tcPr>
          <w:p w14:paraId="28890742" w14:textId="0BA83B49" w:rsidR="007225F3" w:rsidRPr="00E13FD6" w:rsidRDefault="008148F3">
            <w:pPr>
              <w:rPr>
                <w:b/>
                <w:bCs/>
                <w:sz w:val="20"/>
                <w:szCs w:val="20"/>
              </w:rPr>
            </w:pPr>
            <w:r w:rsidRPr="00E13FD6">
              <w:rPr>
                <w:b/>
                <w:bCs/>
                <w:sz w:val="20"/>
                <w:szCs w:val="20"/>
              </w:rPr>
              <w:t>3.</w:t>
            </w:r>
            <w:r w:rsidR="007A4F23" w:rsidRPr="00E13FD6">
              <w:rPr>
                <w:b/>
                <w:bCs/>
                <w:sz w:val="20"/>
                <w:szCs w:val="20"/>
              </w:rPr>
              <w:t>4</w:t>
            </w:r>
          </w:p>
        </w:tc>
        <w:tc>
          <w:tcPr>
            <w:tcW w:w="870" w:type="dxa"/>
          </w:tcPr>
          <w:p w14:paraId="2BE82EBE" w14:textId="174E2078" w:rsidR="007225F3" w:rsidRPr="00E13FD6" w:rsidRDefault="00813013">
            <w:pPr>
              <w:rPr>
                <w:b/>
                <w:bCs/>
                <w:sz w:val="20"/>
                <w:szCs w:val="20"/>
              </w:rPr>
            </w:pPr>
            <w:r w:rsidRPr="00E13FD6">
              <w:rPr>
                <w:b/>
                <w:bCs/>
                <w:sz w:val="20"/>
                <w:szCs w:val="20"/>
              </w:rPr>
              <w:t>0.</w:t>
            </w:r>
            <w:r w:rsidR="007A4F23" w:rsidRPr="00E13FD6">
              <w:rPr>
                <w:b/>
                <w:bCs/>
                <w:sz w:val="20"/>
                <w:szCs w:val="20"/>
              </w:rPr>
              <w:t>70</w:t>
            </w:r>
          </w:p>
        </w:tc>
        <w:tc>
          <w:tcPr>
            <w:tcW w:w="754" w:type="dxa"/>
          </w:tcPr>
          <w:p w14:paraId="0555F89B" w14:textId="77777777" w:rsidR="007225F3" w:rsidRPr="00E13FD6" w:rsidRDefault="007225F3">
            <w:pPr>
              <w:rPr>
                <w:sz w:val="20"/>
                <w:szCs w:val="20"/>
              </w:rPr>
            </w:pPr>
          </w:p>
        </w:tc>
        <w:tc>
          <w:tcPr>
            <w:tcW w:w="922" w:type="dxa"/>
          </w:tcPr>
          <w:p w14:paraId="4E2F1405" w14:textId="77777777" w:rsidR="007225F3" w:rsidRPr="00E13FD6" w:rsidRDefault="007225F3">
            <w:pPr>
              <w:rPr>
                <w:sz w:val="20"/>
                <w:szCs w:val="20"/>
              </w:rPr>
            </w:pPr>
          </w:p>
        </w:tc>
        <w:tc>
          <w:tcPr>
            <w:tcW w:w="860" w:type="dxa"/>
          </w:tcPr>
          <w:p w14:paraId="7F1FE91E" w14:textId="087106DC" w:rsidR="007225F3" w:rsidRPr="00E13FD6" w:rsidRDefault="000075C8">
            <w:pPr>
              <w:rPr>
                <w:sz w:val="20"/>
                <w:szCs w:val="20"/>
              </w:rPr>
            </w:pPr>
            <w:r w:rsidRPr="00E13FD6">
              <w:rPr>
                <w:sz w:val="20"/>
                <w:szCs w:val="20"/>
              </w:rPr>
              <w:t>Log</w:t>
            </w:r>
          </w:p>
        </w:tc>
        <w:tc>
          <w:tcPr>
            <w:tcW w:w="537" w:type="dxa"/>
          </w:tcPr>
          <w:p w14:paraId="063F13EC" w14:textId="42089838" w:rsidR="007225F3" w:rsidRPr="00E13FD6" w:rsidRDefault="00903868">
            <w:pPr>
              <w:rPr>
                <w:sz w:val="20"/>
                <w:szCs w:val="20"/>
              </w:rPr>
            </w:pPr>
            <w:r w:rsidRPr="00E13FD6">
              <w:rPr>
                <w:sz w:val="20"/>
                <w:szCs w:val="20"/>
              </w:rPr>
              <w:t>15</w:t>
            </w:r>
          </w:p>
        </w:tc>
        <w:tc>
          <w:tcPr>
            <w:tcW w:w="984" w:type="dxa"/>
          </w:tcPr>
          <w:p w14:paraId="3CEBE721" w14:textId="5A8A225B" w:rsidR="007225F3" w:rsidRPr="00E13FD6" w:rsidRDefault="00903868">
            <w:pPr>
              <w:rPr>
                <w:sz w:val="20"/>
                <w:szCs w:val="20"/>
              </w:rPr>
            </w:pPr>
            <w:r w:rsidRPr="00E13FD6">
              <w:rPr>
                <w:sz w:val="20"/>
                <w:szCs w:val="20"/>
              </w:rPr>
              <w:t>P</w:t>
            </w:r>
          </w:p>
        </w:tc>
        <w:tc>
          <w:tcPr>
            <w:tcW w:w="743" w:type="dxa"/>
          </w:tcPr>
          <w:p w14:paraId="410E9EC7" w14:textId="0054D554" w:rsidR="007225F3" w:rsidRPr="00E13FD6" w:rsidRDefault="00903868">
            <w:pPr>
              <w:rPr>
                <w:sz w:val="20"/>
                <w:szCs w:val="20"/>
              </w:rPr>
            </w:pPr>
            <w:r w:rsidRPr="00E13FD6">
              <w:rPr>
                <w:sz w:val="20"/>
                <w:szCs w:val="20"/>
              </w:rPr>
              <w:t>B</w:t>
            </w:r>
          </w:p>
        </w:tc>
      </w:tr>
      <w:tr w:rsidR="00136A99" w:rsidRPr="00E13FD6" w14:paraId="025B8C5D" w14:textId="54A34518" w:rsidTr="00E13FD6">
        <w:tc>
          <w:tcPr>
            <w:tcW w:w="1530" w:type="dxa"/>
            <w:tcBorders>
              <w:bottom w:val="single" w:sz="4" w:space="0" w:color="auto"/>
            </w:tcBorders>
          </w:tcPr>
          <w:p w14:paraId="44465CF9" w14:textId="2804E0A4" w:rsidR="00136A99" w:rsidRPr="00E13FD6" w:rsidRDefault="00D75775">
            <w:pPr>
              <w:rPr>
                <w:sz w:val="20"/>
                <w:szCs w:val="20"/>
              </w:rPr>
            </w:pPr>
            <w:proofErr w:type="spellStart"/>
            <w:r w:rsidRPr="00E13FD6">
              <w:rPr>
                <w:sz w:val="20"/>
                <w:szCs w:val="20"/>
              </w:rPr>
              <w:t>Tofersen</w:t>
            </w:r>
            <w:proofErr w:type="spellEnd"/>
            <w:r w:rsidRPr="00E13FD6">
              <w:rPr>
                <w:sz w:val="20"/>
                <w:szCs w:val="20"/>
              </w:rPr>
              <w:t xml:space="preserve"> P1/2*|</w:t>
            </w:r>
          </w:p>
        </w:tc>
        <w:tc>
          <w:tcPr>
            <w:tcW w:w="602" w:type="dxa"/>
            <w:tcBorders>
              <w:bottom w:val="single" w:sz="4" w:space="0" w:color="auto"/>
            </w:tcBorders>
          </w:tcPr>
          <w:p w14:paraId="5A6993E6" w14:textId="04966F91" w:rsidR="00136A99" w:rsidRPr="00E13FD6" w:rsidRDefault="00D75775">
            <w:pPr>
              <w:rPr>
                <w:sz w:val="20"/>
                <w:szCs w:val="20"/>
              </w:rPr>
            </w:pPr>
            <w:r w:rsidRPr="00E13FD6">
              <w:rPr>
                <w:sz w:val="20"/>
                <w:szCs w:val="20"/>
              </w:rPr>
              <w:t>2</w:t>
            </w:r>
          </w:p>
        </w:tc>
        <w:tc>
          <w:tcPr>
            <w:tcW w:w="726" w:type="dxa"/>
            <w:tcBorders>
              <w:bottom w:val="single" w:sz="4" w:space="0" w:color="auto"/>
            </w:tcBorders>
          </w:tcPr>
          <w:p w14:paraId="1F5BB76C" w14:textId="1DD7E390" w:rsidR="00136A99" w:rsidRPr="00E13FD6" w:rsidRDefault="00D75775">
            <w:pPr>
              <w:rPr>
                <w:sz w:val="20"/>
                <w:szCs w:val="20"/>
              </w:rPr>
            </w:pPr>
            <w:r w:rsidRPr="00E13FD6">
              <w:rPr>
                <w:sz w:val="20"/>
                <w:szCs w:val="20"/>
              </w:rPr>
              <w:t>4.5</w:t>
            </w:r>
          </w:p>
        </w:tc>
        <w:tc>
          <w:tcPr>
            <w:tcW w:w="853" w:type="dxa"/>
            <w:tcBorders>
              <w:bottom w:val="single" w:sz="4" w:space="0" w:color="auto"/>
            </w:tcBorders>
          </w:tcPr>
          <w:p w14:paraId="1C986E0C" w14:textId="10E4D2D2" w:rsidR="00136A99" w:rsidRPr="00E13FD6" w:rsidRDefault="00D75775">
            <w:pPr>
              <w:rPr>
                <w:sz w:val="20"/>
                <w:szCs w:val="20"/>
              </w:rPr>
            </w:pPr>
            <w:r w:rsidRPr="00E13FD6">
              <w:rPr>
                <w:sz w:val="20"/>
                <w:szCs w:val="20"/>
              </w:rPr>
              <w:t>4.3</w:t>
            </w:r>
          </w:p>
        </w:tc>
        <w:tc>
          <w:tcPr>
            <w:tcW w:w="870" w:type="dxa"/>
            <w:tcBorders>
              <w:bottom w:val="single" w:sz="4" w:space="0" w:color="auto"/>
            </w:tcBorders>
          </w:tcPr>
          <w:p w14:paraId="1EC28499" w14:textId="75D7AF4F" w:rsidR="00136A99" w:rsidRPr="00E13FD6" w:rsidRDefault="00136A99">
            <w:pPr>
              <w:rPr>
                <w:b/>
                <w:bCs/>
                <w:sz w:val="20"/>
                <w:szCs w:val="20"/>
              </w:rPr>
            </w:pPr>
          </w:p>
        </w:tc>
        <w:tc>
          <w:tcPr>
            <w:tcW w:w="754" w:type="dxa"/>
            <w:tcBorders>
              <w:bottom w:val="single" w:sz="4" w:space="0" w:color="auto"/>
            </w:tcBorders>
          </w:tcPr>
          <w:p w14:paraId="50DF2FA3" w14:textId="77777777" w:rsidR="00136A99" w:rsidRPr="00E13FD6" w:rsidRDefault="00136A99">
            <w:pPr>
              <w:rPr>
                <w:sz w:val="20"/>
                <w:szCs w:val="20"/>
              </w:rPr>
            </w:pPr>
          </w:p>
        </w:tc>
        <w:tc>
          <w:tcPr>
            <w:tcW w:w="922" w:type="dxa"/>
            <w:tcBorders>
              <w:bottom w:val="single" w:sz="4" w:space="0" w:color="auto"/>
            </w:tcBorders>
          </w:tcPr>
          <w:p w14:paraId="01602BD0" w14:textId="77777777" w:rsidR="00136A99" w:rsidRPr="00E13FD6" w:rsidRDefault="00136A99">
            <w:pPr>
              <w:rPr>
                <w:sz w:val="20"/>
                <w:szCs w:val="20"/>
              </w:rPr>
            </w:pPr>
          </w:p>
        </w:tc>
        <w:tc>
          <w:tcPr>
            <w:tcW w:w="860" w:type="dxa"/>
            <w:tcBorders>
              <w:bottom w:val="single" w:sz="4" w:space="0" w:color="auto"/>
            </w:tcBorders>
          </w:tcPr>
          <w:p w14:paraId="2765AAF0" w14:textId="08EF2C7B" w:rsidR="00136A99" w:rsidRPr="00E13FD6" w:rsidRDefault="00903868">
            <w:pPr>
              <w:rPr>
                <w:sz w:val="20"/>
                <w:szCs w:val="20"/>
              </w:rPr>
            </w:pPr>
            <w:r w:rsidRPr="00E13FD6">
              <w:rPr>
                <w:sz w:val="20"/>
                <w:szCs w:val="20"/>
              </w:rPr>
              <w:t>L</w:t>
            </w:r>
            <w:r w:rsidR="00D75775" w:rsidRPr="00E13FD6">
              <w:rPr>
                <w:sz w:val="20"/>
                <w:szCs w:val="20"/>
              </w:rPr>
              <w:t>og</w:t>
            </w:r>
          </w:p>
        </w:tc>
        <w:tc>
          <w:tcPr>
            <w:tcW w:w="537" w:type="dxa"/>
            <w:tcBorders>
              <w:bottom w:val="single" w:sz="4" w:space="0" w:color="auto"/>
            </w:tcBorders>
          </w:tcPr>
          <w:p w14:paraId="5131AC43" w14:textId="6D35121D" w:rsidR="00136A99" w:rsidRPr="00E13FD6" w:rsidRDefault="00D75775">
            <w:pPr>
              <w:rPr>
                <w:sz w:val="20"/>
                <w:szCs w:val="20"/>
              </w:rPr>
            </w:pPr>
            <w:r w:rsidRPr="00E13FD6">
              <w:rPr>
                <w:sz w:val="20"/>
                <w:szCs w:val="20"/>
              </w:rPr>
              <w:t>12</w:t>
            </w:r>
          </w:p>
        </w:tc>
        <w:tc>
          <w:tcPr>
            <w:tcW w:w="984" w:type="dxa"/>
            <w:tcBorders>
              <w:bottom w:val="single" w:sz="4" w:space="0" w:color="auto"/>
            </w:tcBorders>
          </w:tcPr>
          <w:p w14:paraId="0182B481" w14:textId="0DDC6535" w:rsidR="00136A99" w:rsidRPr="00E13FD6" w:rsidRDefault="00D75775">
            <w:pPr>
              <w:rPr>
                <w:sz w:val="20"/>
                <w:szCs w:val="20"/>
              </w:rPr>
            </w:pPr>
            <w:r w:rsidRPr="00E13FD6">
              <w:rPr>
                <w:sz w:val="20"/>
                <w:szCs w:val="20"/>
              </w:rPr>
              <w:t>P</w:t>
            </w:r>
          </w:p>
        </w:tc>
        <w:tc>
          <w:tcPr>
            <w:tcW w:w="743" w:type="dxa"/>
            <w:tcBorders>
              <w:bottom w:val="single" w:sz="4" w:space="0" w:color="auto"/>
            </w:tcBorders>
          </w:tcPr>
          <w:p w14:paraId="169E8090" w14:textId="5B234FF5" w:rsidR="00136A99" w:rsidRPr="00E13FD6" w:rsidRDefault="00D75775">
            <w:pPr>
              <w:rPr>
                <w:sz w:val="20"/>
                <w:szCs w:val="20"/>
              </w:rPr>
            </w:pPr>
            <w:r w:rsidRPr="00E13FD6">
              <w:rPr>
                <w:sz w:val="20"/>
                <w:szCs w:val="20"/>
              </w:rPr>
              <w:t>B</w:t>
            </w:r>
          </w:p>
        </w:tc>
      </w:tr>
      <w:tr w:rsidR="00E4310C" w:rsidRPr="00E13FD6" w14:paraId="0B8B88D7" w14:textId="77777777" w:rsidTr="00E13FD6">
        <w:tc>
          <w:tcPr>
            <w:tcW w:w="1530" w:type="dxa"/>
            <w:tcBorders>
              <w:top w:val="single" w:sz="4" w:space="0" w:color="auto"/>
            </w:tcBorders>
          </w:tcPr>
          <w:p w14:paraId="739F20D6" w14:textId="77777777" w:rsidR="00E223CB" w:rsidRPr="00E13FD6" w:rsidRDefault="00E223CB" w:rsidP="00967B74">
            <w:pPr>
              <w:rPr>
                <w:sz w:val="20"/>
                <w:szCs w:val="20"/>
              </w:rPr>
            </w:pPr>
            <w:proofErr w:type="spellStart"/>
            <w:r w:rsidRPr="00E13FD6">
              <w:rPr>
                <w:sz w:val="20"/>
                <w:szCs w:val="20"/>
              </w:rPr>
              <w:t>Tofersen</w:t>
            </w:r>
            <w:proofErr w:type="spellEnd"/>
            <w:r w:rsidRPr="00E13FD6">
              <w:rPr>
                <w:sz w:val="20"/>
                <w:szCs w:val="20"/>
              </w:rPr>
              <w:t xml:space="preserve"> P2/3*</w:t>
            </w:r>
          </w:p>
        </w:tc>
        <w:tc>
          <w:tcPr>
            <w:tcW w:w="602" w:type="dxa"/>
            <w:tcBorders>
              <w:top w:val="single" w:sz="4" w:space="0" w:color="auto"/>
            </w:tcBorders>
          </w:tcPr>
          <w:p w14:paraId="3ABBA31C" w14:textId="048B9DC5" w:rsidR="00E223CB" w:rsidRPr="00E13FD6" w:rsidRDefault="00633AC0" w:rsidP="00967B74">
            <w:pPr>
              <w:rPr>
                <w:sz w:val="20"/>
                <w:szCs w:val="20"/>
              </w:rPr>
            </w:pPr>
            <w:r w:rsidRPr="00E13FD6">
              <w:rPr>
                <w:sz w:val="20"/>
                <w:szCs w:val="20"/>
              </w:rPr>
              <w:t>12</w:t>
            </w:r>
          </w:p>
        </w:tc>
        <w:tc>
          <w:tcPr>
            <w:tcW w:w="726" w:type="dxa"/>
            <w:tcBorders>
              <w:top w:val="single" w:sz="4" w:space="0" w:color="auto"/>
            </w:tcBorders>
          </w:tcPr>
          <w:p w14:paraId="4B6D3C44" w14:textId="53F07ADB" w:rsidR="00E223CB" w:rsidRPr="00E13FD6" w:rsidRDefault="00633AC0" w:rsidP="00967B74">
            <w:pPr>
              <w:rPr>
                <w:sz w:val="20"/>
                <w:szCs w:val="20"/>
              </w:rPr>
            </w:pPr>
            <w:r w:rsidRPr="00E13FD6">
              <w:rPr>
                <w:sz w:val="20"/>
                <w:szCs w:val="20"/>
              </w:rPr>
              <w:t>329</w:t>
            </w:r>
          </w:p>
        </w:tc>
        <w:tc>
          <w:tcPr>
            <w:tcW w:w="853" w:type="dxa"/>
            <w:tcBorders>
              <w:top w:val="single" w:sz="4" w:space="0" w:color="auto"/>
            </w:tcBorders>
          </w:tcPr>
          <w:p w14:paraId="38ADE767" w14:textId="35FF574E" w:rsidR="00E223CB" w:rsidRPr="00E13FD6" w:rsidRDefault="002178A5" w:rsidP="00967B74">
            <w:pPr>
              <w:rPr>
                <w:sz w:val="20"/>
                <w:szCs w:val="20"/>
              </w:rPr>
            </w:pPr>
            <w:r w:rsidRPr="00E13FD6">
              <w:rPr>
                <w:sz w:val="20"/>
                <w:szCs w:val="20"/>
              </w:rPr>
              <w:t>146.2</w:t>
            </w:r>
          </w:p>
        </w:tc>
        <w:tc>
          <w:tcPr>
            <w:tcW w:w="870" w:type="dxa"/>
            <w:tcBorders>
              <w:top w:val="single" w:sz="4" w:space="0" w:color="auto"/>
            </w:tcBorders>
          </w:tcPr>
          <w:p w14:paraId="02932713" w14:textId="4DB8C042" w:rsidR="00E223CB" w:rsidRPr="00E13FD6" w:rsidRDefault="009434A2" w:rsidP="00967B74">
            <w:pPr>
              <w:rPr>
                <w:sz w:val="20"/>
                <w:szCs w:val="20"/>
              </w:rPr>
            </w:pPr>
            <w:r w:rsidRPr="00E13FD6">
              <w:rPr>
                <w:sz w:val="20"/>
                <w:szCs w:val="20"/>
              </w:rPr>
              <w:t>82.6</w:t>
            </w:r>
          </w:p>
        </w:tc>
        <w:tc>
          <w:tcPr>
            <w:tcW w:w="754" w:type="dxa"/>
            <w:tcBorders>
              <w:top w:val="single" w:sz="4" w:space="0" w:color="auto"/>
            </w:tcBorders>
          </w:tcPr>
          <w:p w14:paraId="624EB068" w14:textId="36A54ED3" w:rsidR="00E223CB" w:rsidRPr="00E13FD6" w:rsidRDefault="006F0723" w:rsidP="00967B74">
            <w:pPr>
              <w:rPr>
                <w:sz w:val="20"/>
                <w:szCs w:val="20"/>
              </w:rPr>
            </w:pPr>
            <w:r w:rsidRPr="00E13FD6">
              <w:rPr>
                <w:sz w:val="20"/>
                <w:szCs w:val="20"/>
              </w:rPr>
              <w:t>121.8</w:t>
            </w:r>
          </w:p>
        </w:tc>
        <w:tc>
          <w:tcPr>
            <w:tcW w:w="922" w:type="dxa"/>
            <w:tcBorders>
              <w:top w:val="single" w:sz="4" w:space="0" w:color="auto"/>
            </w:tcBorders>
          </w:tcPr>
          <w:p w14:paraId="7FD281F0" w14:textId="2ECEB74A" w:rsidR="00E223CB" w:rsidRPr="00E13FD6" w:rsidRDefault="006F0723" w:rsidP="00967B74">
            <w:pPr>
              <w:rPr>
                <w:b/>
                <w:bCs/>
                <w:sz w:val="20"/>
                <w:szCs w:val="20"/>
              </w:rPr>
            </w:pPr>
            <w:r w:rsidRPr="00E13FD6">
              <w:rPr>
                <w:b/>
                <w:bCs/>
                <w:sz w:val="20"/>
                <w:szCs w:val="20"/>
              </w:rPr>
              <w:t>121.8</w:t>
            </w:r>
          </w:p>
        </w:tc>
        <w:tc>
          <w:tcPr>
            <w:tcW w:w="860" w:type="dxa"/>
            <w:tcBorders>
              <w:top w:val="single" w:sz="4" w:space="0" w:color="auto"/>
            </w:tcBorders>
          </w:tcPr>
          <w:p w14:paraId="49CFC434" w14:textId="77777777" w:rsidR="00E223CB" w:rsidRPr="00E13FD6" w:rsidRDefault="00E223CB" w:rsidP="00967B74">
            <w:pPr>
              <w:rPr>
                <w:sz w:val="20"/>
                <w:szCs w:val="20"/>
              </w:rPr>
            </w:pPr>
            <w:r w:rsidRPr="00E13FD6">
              <w:rPr>
                <w:sz w:val="20"/>
                <w:szCs w:val="20"/>
              </w:rPr>
              <w:t>Pg/ml</w:t>
            </w:r>
          </w:p>
        </w:tc>
        <w:tc>
          <w:tcPr>
            <w:tcW w:w="537" w:type="dxa"/>
            <w:tcBorders>
              <w:top w:val="single" w:sz="4" w:space="0" w:color="auto"/>
            </w:tcBorders>
          </w:tcPr>
          <w:p w14:paraId="42A6EE02" w14:textId="6D460220" w:rsidR="00E223CB" w:rsidRPr="00E13FD6" w:rsidRDefault="001873FF" w:rsidP="00967B74">
            <w:pPr>
              <w:rPr>
                <w:sz w:val="20"/>
                <w:szCs w:val="20"/>
              </w:rPr>
            </w:pPr>
            <w:r w:rsidRPr="00E13FD6">
              <w:rPr>
                <w:sz w:val="20"/>
                <w:szCs w:val="20"/>
              </w:rPr>
              <w:t>39</w:t>
            </w:r>
          </w:p>
        </w:tc>
        <w:tc>
          <w:tcPr>
            <w:tcW w:w="984" w:type="dxa"/>
            <w:tcBorders>
              <w:top w:val="single" w:sz="4" w:space="0" w:color="auto"/>
            </w:tcBorders>
          </w:tcPr>
          <w:p w14:paraId="1905AAE1" w14:textId="3E6071DC" w:rsidR="00E223CB" w:rsidRPr="00E13FD6" w:rsidRDefault="00E223CB" w:rsidP="00967B74">
            <w:pPr>
              <w:rPr>
                <w:sz w:val="20"/>
                <w:szCs w:val="20"/>
              </w:rPr>
            </w:pPr>
            <w:r w:rsidRPr="00E13FD6">
              <w:rPr>
                <w:sz w:val="20"/>
                <w:szCs w:val="20"/>
              </w:rPr>
              <w:t>T</w:t>
            </w:r>
          </w:p>
        </w:tc>
        <w:tc>
          <w:tcPr>
            <w:tcW w:w="743" w:type="dxa"/>
            <w:tcBorders>
              <w:top w:val="single" w:sz="4" w:space="0" w:color="auto"/>
            </w:tcBorders>
          </w:tcPr>
          <w:p w14:paraId="09793FA6" w14:textId="77777777" w:rsidR="00E223CB" w:rsidRPr="00E13FD6" w:rsidRDefault="00E223CB" w:rsidP="00967B74">
            <w:pPr>
              <w:rPr>
                <w:sz w:val="20"/>
                <w:szCs w:val="20"/>
              </w:rPr>
            </w:pPr>
            <w:r w:rsidRPr="00E13FD6">
              <w:rPr>
                <w:sz w:val="20"/>
                <w:szCs w:val="20"/>
              </w:rPr>
              <w:t>B</w:t>
            </w:r>
          </w:p>
        </w:tc>
      </w:tr>
      <w:tr w:rsidR="002145B9" w:rsidRPr="00E13FD6" w14:paraId="44AA9623" w14:textId="77777777" w:rsidTr="00E13FD6">
        <w:tc>
          <w:tcPr>
            <w:tcW w:w="1530" w:type="dxa"/>
          </w:tcPr>
          <w:p w14:paraId="030D692A" w14:textId="77777777" w:rsidR="00E223CB" w:rsidRPr="00E13FD6" w:rsidRDefault="00E223CB" w:rsidP="00E223CB">
            <w:pPr>
              <w:rPr>
                <w:sz w:val="20"/>
                <w:szCs w:val="20"/>
              </w:rPr>
            </w:pPr>
            <w:proofErr w:type="spellStart"/>
            <w:r w:rsidRPr="00E13FD6">
              <w:rPr>
                <w:sz w:val="20"/>
                <w:szCs w:val="20"/>
              </w:rPr>
              <w:t>Tofersen</w:t>
            </w:r>
            <w:proofErr w:type="spellEnd"/>
            <w:r w:rsidRPr="00E13FD6">
              <w:rPr>
                <w:sz w:val="20"/>
                <w:szCs w:val="20"/>
              </w:rPr>
              <w:t xml:space="preserve"> P2/3*</w:t>
            </w:r>
          </w:p>
        </w:tc>
        <w:tc>
          <w:tcPr>
            <w:tcW w:w="602" w:type="dxa"/>
          </w:tcPr>
          <w:p w14:paraId="3488278E" w14:textId="356ED00D" w:rsidR="00E223CB" w:rsidRPr="00E13FD6" w:rsidRDefault="00E223CB" w:rsidP="00E223CB">
            <w:pPr>
              <w:rPr>
                <w:b/>
                <w:bCs/>
                <w:sz w:val="20"/>
                <w:szCs w:val="20"/>
              </w:rPr>
            </w:pPr>
          </w:p>
        </w:tc>
        <w:tc>
          <w:tcPr>
            <w:tcW w:w="726" w:type="dxa"/>
          </w:tcPr>
          <w:p w14:paraId="66624E60" w14:textId="4C495C82" w:rsidR="00E223CB" w:rsidRPr="00E13FD6" w:rsidRDefault="00E223CB" w:rsidP="00E223CB">
            <w:pPr>
              <w:rPr>
                <w:b/>
                <w:bCs/>
                <w:sz w:val="20"/>
                <w:szCs w:val="20"/>
              </w:rPr>
            </w:pPr>
          </w:p>
        </w:tc>
        <w:tc>
          <w:tcPr>
            <w:tcW w:w="853" w:type="dxa"/>
          </w:tcPr>
          <w:p w14:paraId="646596E8" w14:textId="1B345CEF" w:rsidR="00E223CB" w:rsidRPr="00E13FD6" w:rsidRDefault="00F72071" w:rsidP="00F72071">
            <w:pPr>
              <w:rPr>
                <w:b/>
                <w:bCs/>
                <w:sz w:val="20"/>
                <w:szCs w:val="20"/>
              </w:rPr>
            </w:pPr>
            <w:r>
              <w:rPr>
                <w:b/>
                <w:bCs/>
                <w:sz w:val="20"/>
                <w:szCs w:val="20"/>
              </w:rPr>
              <w:t>5.0</w:t>
            </w:r>
            <w:r w:rsidR="00001C44" w:rsidRPr="00001C44">
              <w:rPr>
                <w:b/>
                <w:bCs/>
                <w:sz w:val="20"/>
                <w:szCs w:val="20"/>
              </w:rPr>
              <w:t xml:space="preserve">   </w:t>
            </w:r>
          </w:p>
        </w:tc>
        <w:tc>
          <w:tcPr>
            <w:tcW w:w="870" w:type="dxa"/>
          </w:tcPr>
          <w:p w14:paraId="285B40E9" w14:textId="2F4F0F56" w:rsidR="00E223CB" w:rsidRPr="00E13FD6" w:rsidRDefault="00F72071" w:rsidP="00E223CB">
            <w:pPr>
              <w:rPr>
                <w:b/>
                <w:bCs/>
                <w:sz w:val="20"/>
                <w:szCs w:val="20"/>
              </w:rPr>
            </w:pPr>
            <w:r>
              <w:rPr>
                <w:b/>
                <w:bCs/>
                <w:sz w:val="20"/>
                <w:szCs w:val="20"/>
              </w:rPr>
              <w:t>0.06</w:t>
            </w:r>
          </w:p>
        </w:tc>
        <w:tc>
          <w:tcPr>
            <w:tcW w:w="754" w:type="dxa"/>
          </w:tcPr>
          <w:p w14:paraId="4FD6036F" w14:textId="77777777" w:rsidR="00E223CB" w:rsidRPr="00E13FD6" w:rsidRDefault="00E223CB" w:rsidP="00E223CB">
            <w:pPr>
              <w:rPr>
                <w:sz w:val="20"/>
                <w:szCs w:val="20"/>
              </w:rPr>
            </w:pPr>
          </w:p>
        </w:tc>
        <w:tc>
          <w:tcPr>
            <w:tcW w:w="922" w:type="dxa"/>
          </w:tcPr>
          <w:p w14:paraId="604E9C87" w14:textId="77777777" w:rsidR="00E223CB" w:rsidRPr="00E13FD6" w:rsidRDefault="00E223CB" w:rsidP="00E223CB">
            <w:pPr>
              <w:rPr>
                <w:sz w:val="20"/>
                <w:szCs w:val="20"/>
              </w:rPr>
            </w:pPr>
          </w:p>
        </w:tc>
        <w:tc>
          <w:tcPr>
            <w:tcW w:w="860" w:type="dxa"/>
          </w:tcPr>
          <w:p w14:paraId="42D7D3C4" w14:textId="77777777" w:rsidR="00E223CB" w:rsidRPr="00E13FD6" w:rsidRDefault="00E223CB" w:rsidP="00E223CB">
            <w:pPr>
              <w:rPr>
                <w:sz w:val="20"/>
                <w:szCs w:val="20"/>
              </w:rPr>
            </w:pPr>
            <w:r w:rsidRPr="00E13FD6">
              <w:rPr>
                <w:sz w:val="20"/>
                <w:szCs w:val="20"/>
              </w:rPr>
              <w:t xml:space="preserve">Log </w:t>
            </w:r>
          </w:p>
        </w:tc>
        <w:tc>
          <w:tcPr>
            <w:tcW w:w="537" w:type="dxa"/>
          </w:tcPr>
          <w:p w14:paraId="6CE3CF2E" w14:textId="24FC2031" w:rsidR="00E223CB" w:rsidRPr="00E13FD6" w:rsidRDefault="001873FF" w:rsidP="00E223CB">
            <w:pPr>
              <w:rPr>
                <w:sz w:val="20"/>
                <w:szCs w:val="20"/>
              </w:rPr>
            </w:pPr>
            <w:r w:rsidRPr="00E13FD6">
              <w:rPr>
                <w:sz w:val="20"/>
                <w:szCs w:val="20"/>
              </w:rPr>
              <w:t>39</w:t>
            </w:r>
          </w:p>
        </w:tc>
        <w:tc>
          <w:tcPr>
            <w:tcW w:w="984" w:type="dxa"/>
          </w:tcPr>
          <w:p w14:paraId="7A9014C3" w14:textId="626B8C5D" w:rsidR="00E223CB" w:rsidRPr="00E13FD6" w:rsidRDefault="00E223CB" w:rsidP="00E223CB">
            <w:pPr>
              <w:rPr>
                <w:sz w:val="20"/>
                <w:szCs w:val="20"/>
              </w:rPr>
            </w:pPr>
            <w:r w:rsidRPr="00E13FD6">
              <w:rPr>
                <w:sz w:val="20"/>
                <w:szCs w:val="20"/>
              </w:rPr>
              <w:t>T</w:t>
            </w:r>
          </w:p>
        </w:tc>
        <w:tc>
          <w:tcPr>
            <w:tcW w:w="743" w:type="dxa"/>
          </w:tcPr>
          <w:p w14:paraId="04798331" w14:textId="77777777" w:rsidR="00E223CB" w:rsidRPr="00E13FD6" w:rsidRDefault="00E223CB" w:rsidP="00E223CB">
            <w:pPr>
              <w:rPr>
                <w:sz w:val="20"/>
                <w:szCs w:val="20"/>
              </w:rPr>
            </w:pPr>
            <w:r w:rsidRPr="00E13FD6">
              <w:rPr>
                <w:sz w:val="20"/>
                <w:szCs w:val="20"/>
              </w:rPr>
              <w:t>B</w:t>
            </w:r>
          </w:p>
        </w:tc>
      </w:tr>
      <w:tr w:rsidR="00E4310C" w:rsidRPr="00E13FD6" w14:paraId="5B83F07E" w14:textId="77777777" w:rsidTr="00E13FD6">
        <w:tc>
          <w:tcPr>
            <w:tcW w:w="1530" w:type="dxa"/>
          </w:tcPr>
          <w:p w14:paraId="5F4EA46A" w14:textId="77777777" w:rsidR="00E223CB" w:rsidRPr="00E13FD6" w:rsidRDefault="00E223CB" w:rsidP="00E223CB">
            <w:pPr>
              <w:rPr>
                <w:sz w:val="20"/>
                <w:szCs w:val="20"/>
              </w:rPr>
            </w:pPr>
            <w:proofErr w:type="spellStart"/>
            <w:r w:rsidRPr="00E13FD6">
              <w:rPr>
                <w:sz w:val="20"/>
                <w:szCs w:val="20"/>
              </w:rPr>
              <w:t>Tofersen</w:t>
            </w:r>
            <w:proofErr w:type="spellEnd"/>
            <w:r w:rsidRPr="00E13FD6">
              <w:rPr>
                <w:sz w:val="20"/>
                <w:szCs w:val="20"/>
              </w:rPr>
              <w:t xml:space="preserve"> P2/3</w:t>
            </w:r>
          </w:p>
        </w:tc>
        <w:tc>
          <w:tcPr>
            <w:tcW w:w="602" w:type="dxa"/>
          </w:tcPr>
          <w:p w14:paraId="67065F55" w14:textId="4BA60C02" w:rsidR="00E223CB" w:rsidRPr="00E13FD6" w:rsidRDefault="00633AC0" w:rsidP="00E223CB">
            <w:pPr>
              <w:rPr>
                <w:sz w:val="20"/>
                <w:szCs w:val="20"/>
              </w:rPr>
            </w:pPr>
            <w:r w:rsidRPr="00E13FD6">
              <w:rPr>
                <w:sz w:val="20"/>
                <w:szCs w:val="20"/>
              </w:rPr>
              <w:t>5</w:t>
            </w:r>
          </w:p>
        </w:tc>
        <w:tc>
          <w:tcPr>
            <w:tcW w:w="726" w:type="dxa"/>
          </w:tcPr>
          <w:p w14:paraId="7A841E23" w14:textId="2495F622" w:rsidR="00E223CB" w:rsidRPr="00E13FD6" w:rsidRDefault="00633AC0" w:rsidP="00E223CB">
            <w:pPr>
              <w:rPr>
                <w:sz w:val="20"/>
                <w:szCs w:val="20"/>
              </w:rPr>
            </w:pPr>
            <w:r w:rsidRPr="00E13FD6">
              <w:rPr>
                <w:sz w:val="20"/>
                <w:szCs w:val="20"/>
              </w:rPr>
              <w:t>211</w:t>
            </w:r>
          </w:p>
        </w:tc>
        <w:tc>
          <w:tcPr>
            <w:tcW w:w="853" w:type="dxa"/>
          </w:tcPr>
          <w:p w14:paraId="398511E3" w14:textId="268A74ED" w:rsidR="00E223CB" w:rsidRPr="00E13FD6" w:rsidRDefault="002178A5" w:rsidP="00E223CB">
            <w:pPr>
              <w:rPr>
                <w:sz w:val="20"/>
                <w:szCs w:val="20"/>
              </w:rPr>
            </w:pPr>
            <w:r w:rsidRPr="00E13FD6">
              <w:rPr>
                <w:sz w:val="20"/>
                <w:szCs w:val="20"/>
              </w:rPr>
              <w:t>47.6</w:t>
            </w:r>
          </w:p>
        </w:tc>
        <w:tc>
          <w:tcPr>
            <w:tcW w:w="870" w:type="dxa"/>
          </w:tcPr>
          <w:p w14:paraId="410BFDF8" w14:textId="40B7F245" w:rsidR="00E223CB" w:rsidRPr="00E13FD6" w:rsidRDefault="009434A2" w:rsidP="00E223CB">
            <w:pPr>
              <w:rPr>
                <w:sz w:val="20"/>
                <w:szCs w:val="20"/>
              </w:rPr>
            </w:pPr>
            <w:r w:rsidRPr="00E13FD6">
              <w:rPr>
                <w:sz w:val="20"/>
                <w:szCs w:val="20"/>
              </w:rPr>
              <w:t>41.8</w:t>
            </w:r>
          </w:p>
        </w:tc>
        <w:tc>
          <w:tcPr>
            <w:tcW w:w="754" w:type="dxa"/>
          </w:tcPr>
          <w:p w14:paraId="041AD808" w14:textId="28676C2C" w:rsidR="00E223CB" w:rsidRPr="00E13FD6" w:rsidRDefault="006F0723" w:rsidP="00E223CB">
            <w:pPr>
              <w:rPr>
                <w:sz w:val="20"/>
                <w:szCs w:val="20"/>
              </w:rPr>
            </w:pPr>
            <w:r w:rsidRPr="00E13FD6">
              <w:rPr>
                <w:sz w:val="20"/>
                <w:szCs w:val="20"/>
              </w:rPr>
              <w:t>33.2</w:t>
            </w:r>
          </w:p>
        </w:tc>
        <w:tc>
          <w:tcPr>
            <w:tcW w:w="922" w:type="dxa"/>
          </w:tcPr>
          <w:p w14:paraId="14DE6295" w14:textId="50DE74E3" w:rsidR="00E223CB" w:rsidRPr="00E13FD6" w:rsidRDefault="006F0723" w:rsidP="00E223CB">
            <w:pPr>
              <w:rPr>
                <w:b/>
                <w:bCs/>
                <w:sz w:val="20"/>
                <w:szCs w:val="20"/>
              </w:rPr>
            </w:pPr>
            <w:r w:rsidRPr="00E13FD6">
              <w:rPr>
                <w:b/>
                <w:bCs/>
                <w:sz w:val="20"/>
                <w:szCs w:val="20"/>
              </w:rPr>
              <w:t>33.2</w:t>
            </w:r>
          </w:p>
        </w:tc>
        <w:tc>
          <w:tcPr>
            <w:tcW w:w="860" w:type="dxa"/>
          </w:tcPr>
          <w:p w14:paraId="3278A008" w14:textId="77777777" w:rsidR="00E223CB" w:rsidRPr="00E13FD6" w:rsidRDefault="00E223CB" w:rsidP="00E223CB">
            <w:pPr>
              <w:rPr>
                <w:sz w:val="20"/>
                <w:szCs w:val="20"/>
              </w:rPr>
            </w:pPr>
            <w:r w:rsidRPr="00E13FD6">
              <w:rPr>
                <w:sz w:val="20"/>
                <w:szCs w:val="20"/>
              </w:rPr>
              <w:t>Pg/ml</w:t>
            </w:r>
          </w:p>
        </w:tc>
        <w:tc>
          <w:tcPr>
            <w:tcW w:w="537" w:type="dxa"/>
          </w:tcPr>
          <w:p w14:paraId="58A02BB2" w14:textId="2514056F" w:rsidR="00E223CB" w:rsidRPr="00E13FD6" w:rsidRDefault="00CE52A8" w:rsidP="00E223CB">
            <w:pPr>
              <w:rPr>
                <w:sz w:val="20"/>
                <w:szCs w:val="20"/>
              </w:rPr>
            </w:pPr>
            <w:r w:rsidRPr="00E13FD6">
              <w:rPr>
                <w:sz w:val="20"/>
                <w:szCs w:val="20"/>
              </w:rPr>
              <w:t>33</w:t>
            </w:r>
          </w:p>
        </w:tc>
        <w:tc>
          <w:tcPr>
            <w:tcW w:w="984" w:type="dxa"/>
          </w:tcPr>
          <w:p w14:paraId="13B92EDF" w14:textId="1003EB78" w:rsidR="00E223CB" w:rsidRPr="00E13FD6" w:rsidRDefault="00E223CB" w:rsidP="00E223CB">
            <w:pPr>
              <w:rPr>
                <w:sz w:val="20"/>
                <w:szCs w:val="20"/>
              </w:rPr>
            </w:pPr>
            <w:r w:rsidRPr="00E13FD6">
              <w:rPr>
                <w:sz w:val="20"/>
                <w:szCs w:val="20"/>
              </w:rPr>
              <w:t>T</w:t>
            </w:r>
          </w:p>
        </w:tc>
        <w:tc>
          <w:tcPr>
            <w:tcW w:w="743" w:type="dxa"/>
          </w:tcPr>
          <w:p w14:paraId="4247E75F" w14:textId="77777777" w:rsidR="00E223CB" w:rsidRPr="00E13FD6" w:rsidRDefault="00E223CB" w:rsidP="00E223CB">
            <w:pPr>
              <w:rPr>
                <w:sz w:val="20"/>
                <w:szCs w:val="20"/>
              </w:rPr>
            </w:pPr>
            <w:r w:rsidRPr="00E13FD6">
              <w:rPr>
                <w:sz w:val="20"/>
                <w:szCs w:val="20"/>
              </w:rPr>
              <w:t>B</w:t>
            </w:r>
          </w:p>
        </w:tc>
      </w:tr>
      <w:tr w:rsidR="00E4310C" w:rsidRPr="00E13FD6" w14:paraId="6A8DC683" w14:textId="77777777" w:rsidTr="00E13FD6">
        <w:tc>
          <w:tcPr>
            <w:tcW w:w="1530" w:type="dxa"/>
          </w:tcPr>
          <w:p w14:paraId="6FADE876" w14:textId="77777777" w:rsidR="00E223CB" w:rsidRPr="00E13FD6" w:rsidRDefault="00E223CB" w:rsidP="00E223CB">
            <w:pPr>
              <w:rPr>
                <w:sz w:val="20"/>
                <w:szCs w:val="20"/>
              </w:rPr>
            </w:pPr>
            <w:proofErr w:type="spellStart"/>
            <w:r w:rsidRPr="00E13FD6">
              <w:rPr>
                <w:sz w:val="20"/>
                <w:szCs w:val="20"/>
              </w:rPr>
              <w:t>Tofersen</w:t>
            </w:r>
            <w:proofErr w:type="spellEnd"/>
            <w:r w:rsidRPr="00E13FD6">
              <w:rPr>
                <w:sz w:val="20"/>
                <w:szCs w:val="20"/>
              </w:rPr>
              <w:t xml:space="preserve"> P2/3</w:t>
            </w:r>
          </w:p>
        </w:tc>
        <w:tc>
          <w:tcPr>
            <w:tcW w:w="602" w:type="dxa"/>
          </w:tcPr>
          <w:p w14:paraId="7DBBFD23" w14:textId="681C3136" w:rsidR="00E223CB" w:rsidRPr="00E13FD6" w:rsidRDefault="00E223CB" w:rsidP="00E223CB">
            <w:pPr>
              <w:rPr>
                <w:b/>
                <w:bCs/>
                <w:sz w:val="20"/>
                <w:szCs w:val="20"/>
              </w:rPr>
            </w:pPr>
          </w:p>
        </w:tc>
        <w:tc>
          <w:tcPr>
            <w:tcW w:w="726" w:type="dxa"/>
          </w:tcPr>
          <w:p w14:paraId="2FEB14BD" w14:textId="7A7B5296" w:rsidR="00E223CB" w:rsidRPr="00E13FD6" w:rsidRDefault="00E223CB" w:rsidP="00E223CB">
            <w:pPr>
              <w:rPr>
                <w:b/>
                <w:bCs/>
                <w:sz w:val="20"/>
                <w:szCs w:val="20"/>
              </w:rPr>
            </w:pPr>
          </w:p>
        </w:tc>
        <w:tc>
          <w:tcPr>
            <w:tcW w:w="853" w:type="dxa"/>
          </w:tcPr>
          <w:p w14:paraId="68875539" w14:textId="099B0B40" w:rsidR="00E223CB" w:rsidRPr="00E13FD6" w:rsidRDefault="00E16FAB" w:rsidP="00DA1FF5">
            <w:pPr>
              <w:rPr>
                <w:b/>
                <w:bCs/>
                <w:sz w:val="20"/>
                <w:szCs w:val="20"/>
              </w:rPr>
            </w:pPr>
            <w:r w:rsidRPr="00E16FAB">
              <w:rPr>
                <w:b/>
                <w:bCs/>
                <w:sz w:val="20"/>
                <w:szCs w:val="20"/>
              </w:rPr>
              <w:t>3.</w:t>
            </w:r>
            <w:r w:rsidR="00DA1FF5">
              <w:rPr>
                <w:b/>
                <w:bCs/>
                <w:sz w:val="20"/>
                <w:szCs w:val="20"/>
              </w:rPr>
              <w:t>9</w:t>
            </w:r>
            <w:r w:rsidRPr="00E16FAB">
              <w:rPr>
                <w:b/>
                <w:bCs/>
                <w:sz w:val="20"/>
                <w:szCs w:val="20"/>
              </w:rPr>
              <w:t xml:space="preserve">  </w:t>
            </w:r>
          </w:p>
        </w:tc>
        <w:tc>
          <w:tcPr>
            <w:tcW w:w="870" w:type="dxa"/>
          </w:tcPr>
          <w:p w14:paraId="2ADD5F40" w14:textId="1D60D7E9" w:rsidR="00E223CB" w:rsidRPr="00E13FD6" w:rsidRDefault="00DA1FF5" w:rsidP="00E223CB">
            <w:pPr>
              <w:rPr>
                <w:b/>
                <w:bCs/>
                <w:sz w:val="20"/>
                <w:szCs w:val="20"/>
              </w:rPr>
            </w:pPr>
            <w:r>
              <w:rPr>
                <w:b/>
                <w:bCs/>
                <w:sz w:val="20"/>
                <w:szCs w:val="20"/>
              </w:rPr>
              <w:t>0.14</w:t>
            </w:r>
          </w:p>
        </w:tc>
        <w:tc>
          <w:tcPr>
            <w:tcW w:w="754" w:type="dxa"/>
          </w:tcPr>
          <w:p w14:paraId="099BD12D" w14:textId="77777777" w:rsidR="00E223CB" w:rsidRPr="00E13FD6" w:rsidRDefault="00E223CB" w:rsidP="00E223CB">
            <w:pPr>
              <w:rPr>
                <w:sz w:val="20"/>
                <w:szCs w:val="20"/>
              </w:rPr>
            </w:pPr>
          </w:p>
        </w:tc>
        <w:tc>
          <w:tcPr>
            <w:tcW w:w="922" w:type="dxa"/>
          </w:tcPr>
          <w:p w14:paraId="39B4644B" w14:textId="77777777" w:rsidR="00E223CB" w:rsidRPr="00E13FD6" w:rsidRDefault="00E223CB" w:rsidP="00E223CB">
            <w:pPr>
              <w:rPr>
                <w:sz w:val="20"/>
                <w:szCs w:val="20"/>
              </w:rPr>
            </w:pPr>
          </w:p>
        </w:tc>
        <w:tc>
          <w:tcPr>
            <w:tcW w:w="860" w:type="dxa"/>
          </w:tcPr>
          <w:p w14:paraId="58786CE2" w14:textId="77777777" w:rsidR="00E223CB" w:rsidRPr="00E13FD6" w:rsidRDefault="00E223CB" w:rsidP="00E223CB">
            <w:pPr>
              <w:rPr>
                <w:sz w:val="20"/>
                <w:szCs w:val="20"/>
              </w:rPr>
            </w:pPr>
            <w:r w:rsidRPr="00E13FD6">
              <w:rPr>
                <w:sz w:val="20"/>
                <w:szCs w:val="20"/>
              </w:rPr>
              <w:t>Log</w:t>
            </w:r>
          </w:p>
        </w:tc>
        <w:tc>
          <w:tcPr>
            <w:tcW w:w="537" w:type="dxa"/>
          </w:tcPr>
          <w:p w14:paraId="1EF5F990" w14:textId="7DE87801" w:rsidR="00E223CB" w:rsidRPr="00E13FD6" w:rsidRDefault="00CE52A8" w:rsidP="00E223CB">
            <w:pPr>
              <w:rPr>
                <w:sz w:val="20"/>
                <w:szCs w:val="20"/>
              </w:rPr>
            </w:pPr>
            <w:r w:rsidRPr="00E13FD6">
              <w:rPr>
                <w:sz w:val="20"/>
                <w:szCs w:val="20"/>
              </w:rPr>
              <w:t>33</w:t>
            </w:r>
          </w:p>
        </w:tc>
        <w:tc>
          <w:tcPr>
            <w:tcW w:w="984" w:type="dxa"/>
          </w:tcPr>
          <w:p w14:paraId="5D73CC86" w14:textId="532B72E5" w:rsidR="00E223CB" w:rsidRPr="00E13FD6" w:rsidRDefault="00E223CB" w:rsidP="00E223CB">
            <w:pPr>
              <w:rPr>
                <w:sz w:val="20"/>
                <w:szCs w:val="20"/>
              </w:rPr>
            </w:pPr>
            <w:r w:rsidRPr="00E13FD6">
              <w:rPr>
                <w:sz w:val="20"/>
                <w:szCs w:val="20"/>
              </w:rPr>
              <w:t>T</w:t>
            </w:r>
          </w:p>
        </w:tc>
        <w:tc>
          <w:tcPr>
            <w:tcW w:w="743" w:type="dxa"/>
          </w:tcPr>
          <w:p w14:paraId="3E7A07E6" w14:textId="77777777" w:rsidR="00E223CB" w:rsidRPr="00E13FD6" w:rsidRDefault="00E223CB" w:rsidP="00E223CB">
            <w:pPr>
              <w:rPr>
                <w:sz w:val="20"/>
                <w:szCs w:val="20"/>
              </w:rPr>
            </w:pPr>
            <w:r w:rsidRPr="00E13FD6">
              <w:rPr>
                <w:sz w:val="20"/>
                <w:szCs w:val="20"/>
              </w:rPr>
              <w:t>B</w:t>
            </w:r>
          </w:p>
        </w:tc>
      </w:tr>
      <w:tr w:rsidR="00E4310C" w:rsidRPr="00E13FD6" w14:paraId="6E77C2C3" w14:textId="77777777" w:rsidTr="00E13FD6">
        <w:tc>
          <w:tcPr>
            <w:tcW w:w="1530" w:type="dxa"/>
            <w:tcBorders>
              <w:bottom w:val="single" w:sz="4" w:space="0" w:color="auto"/>
            </w:tcBorders>
          </w:tcPr>
          <w:p w14:paraId="5C058620" w14:textId="77777777" w:rsidR="00E223CB" w:rsidRPr="00E13FD6" w:rsidRDefault="00E223CB" w:rsidP="00E223CB">
            <w:pPr>
              <w:rPr>
                <w:sz w:val="20"/>
                <w:szCs w:val="20"/>
              </w:rPr>
            </w:pPr>
            <w:proofErr w:type="spellStart"/>
            <w:r w:rsidRPr="00E13FD6">
              <w:rPr>
                <w:sz w:val="20"/>
                <w:szCs w:val="20"/>
              </w:rPr>
              <w:t>Tofersen</w:t>
            </w:r>
            <w:proofErr w:type="spellEnd"/>
            <w:r w:rsidRPr="00E13FD6">
              <w:rPr>
                <w:sz w:val="20"/>
                <w:szCs w:val="20"/>
              </w:rPr>
              <w:t xml:space="preserve"> P1/2*|</w:t>
            </w:r>
          </w:p>
        </w:tc>
        <w:tc>
          <w:tcPr>
            <w:tcW w:w="602" w:type="dxa"/>
            <w:tcBorders>
              <w:bottom w:val="single" w:sz="4" w:space="0" w:color="auto"/>
            </w:tcBorders>
          </w:tcPr>
          <w:p w14:paraId="5AF7611A" w14:textId="663D9648" w:rsidR="00E223CB" w:rsidRPr="00E13FD6" w:rsidRDefault="00E223CB" w:rsidP="00E223CB">
            <w:pPr>
              <w:rPr>
                <w:sz w:val="20"/>
                <w:szCs w:val="20"/>
              </w:rPr>
            </w:pPr>
          </w:p>
        </w:tc>
        <w:tc>
          <w:tcPr>
            <w:tcW w:w="726" w:type="dxa"/>
            <w:tcBorders>
              <w:bottom w:val="single" w:sz="4" w:space="0" w:color="auto"/>
            </w:tcBorders>
          </w:tcPr>
          <w:p w14:paraId="5F54F65D" w14:textId="7FE0983F" w:rsidR="00E223CB" w:rsidRPr="00E13FD6" w:rsidRDefault="00E223CB" w:rsidP="00E223CB">
            <w:pPr>
              <w:rPr>
                <w:sz w:val="20"/>
                <w:szCs w:val="20"/>
              </w:rPr>
            </w:pPr>
          </w:p>
        </w:tc>
        <w:tc>
          <w:tcPr>
            <w:tcW w:w="853" w:type="dxa"/>
            <w:tcBorders>
              <w:bottom w:val="single" w:sz="4" w:space="0" w:color="auto"/>
            </w:tcBorders>
          </w:tcPr>
          <w:p w14:paraId="597C3868" w14:textId="2E0B3AEE" w:rsidR="00E223CB" w:rsidRPr="00E13FD6" w:rsidRDefault="00E223CB" w:rsidP="00E223CB">
            <w:pPr>
              <w:rPr>
                <w:sz w:val="20"/>
                <w:szCs w:val="20"/>
              </w:rPr>
            </w:pPr>
          </w:p>
        </w:tc>
        <w:tc>
          <w:tcPr>
            <w:tcW w:w="870" w:type="dxa"/>
            <w:tcBorders>
              <w:bottom w:val="single" w:sz="4" w:space="0" w:color="auto"/>
            </w:tcBorders>
          </w:tcPr>
          <w:p w14:paraId="0D8CD9D5" w14:textId="1C98D40A" w:rsidR="00E223CB" w:rsidRPr="00E13FD6" w:rsidRDefault="00E223CB" w:rsidP="00E223CB">
            <w:pPr>
              <w:rPr>
                <w:b/>
                <w:bCs/>
                <w:sz w:val="20"/>
                <w:szCs w:val="20"/>
              </w:rPr>
            </w:pPr>
          </w:p>
        </w:tc>
        <w:tc>
          <w:tcPr>
            <w:tcW w:w="754" w:type="dxa"/>
            <w:tcBorders>
              <w:bottom w:val="single" w:sz="4" w:space="0" w:color="auto"/>
            </w:tcBorders>
          </w:tcPr>
          <w:p w14:paraId="6F8D7101" w14:textId="77777777" w:rsidR="00E223CB" w:rsidRPr="00E13FD6" w:rsidRDefault="00E223CB" w:rsidP="00E223CB">
            <w:pPr>
              <w:rPr>
                <w:sz w:val="20"/>
                <w:szCs w:val="20"/>
              </w:rPr>
            </w:pPr>
          </w:p>
        </w:tc>
        <w:tc>
          <w:tcPr>
            <w:tcW w:w="922" w:type="dxa"/>
            <w:tcBorders>
              <w:bottom w:val="single" w:sz="4" w:space="0" w:color="auto"/>
            </w:tcBorders>
          </w:tcPr>
          <w:p w14:paraId="20352F26" w14:textId="77777777" w:rsidR="00E223CB" w:rsidRPr="00E13FD6" w:rsidRDefault="00E223CB" w:rsidP="00E223CB">
            <w:pPr>
              <w:rPr>
                <w:sz w:val="20"/>
                <w:szCs w:val="20"/>
              </w:rPr>
            </w:pPr>
          </w:p>
        </w:tc>
        <w:tc>
          <w:tcPr>
            <w:tcW w:w="860" w:type="dxa"/>
            <w:tcBorders>
              <w:bottom w:val="single" w:sz="4" w:space="0" w:color="auto"/>
            </w:tcBorders>
          </w:tcPr>
          <w:p w14:paraId="335E7AFB" w14:textId="77777777" w:rsidR="00E223CB" w:rsidRPr="00E13FD6" w:rsidRDefault="00E223CB" w:rsidP="00E223CB">
            <w:pPr>
              <w:rPr>
                <w:sz w:val="20"/>
                <w:szCs w:val="20"/>
              </w:rPr>
            </w:pPr>
            <w:r w:rsidRPr="00E13FD6">
              <w:rPr>
                <w:sz w:val="20"/>
                <w:szCs w:val="20"/>
              </w:rPr>
              <w:t>Log</w:t>
            </w:r>
          </w:p>
        </w:tc>
        <w:tc>
          <w:tcPr>
            <w:tcW w:w="537" w:type="dxa"/>
            <w:tcBorders>
              <w:bottom w:val="single" w:sz="4" w:space="0" w:color="auto"/>
            </w:tcBorders>
          </w:tcPr>
          <w:p w14:paraId="4AA0AF2C" w14:textId="77777777" w:rsidR="00E223CB" w:rsidRPr="00E13FD6" w:rsidRDefault="00E223CB" w:rsidP="00E223CB">
            <w:pPr>
              <w:rPr>
                <w:sz w:val="20"/>
                <w:szCs w:val="20"/>
              </w:rPr>
            </w:pPr>
            <w:r w:rsidRPr="00E13FD6">
              <w:rPr>
                <w:sz w:val="20"/>
                <w:szCs w:val="20"/>
              </w:rPr>
              <w:t>12</w:t>
            </w:r>
          </w:p>
        </w:tc>
        <w:tc>
          <w:tcPr>
            <w:tcW w:w="984" w:type="dxa"/>
            <w:tcBorders>
              <w:bottom w:val="single" w:sz="4" w:space="0" w:color="auto"/>
            </w:tcBorders>
          </w:tcPr>
          <w:p w14:paraId="116D0979" w14:textId="6BC1DB0E" w:rsidR="00E223CB" w:rsidRPr="00E13FD6" w:rsidRDefault="00E223CB" w:rsidP="00E223CB">
            <w:pPr>
              <w:rPr>
                <w:sz w:val="20"/>
                <w:szCs w:val="20"/>
              </w:rPr>
            </w:pPr>
            <w:r w:rsidRPr="00E13FD6">
              <w:rPr>
                <w:sz w:val="20"/>
                <w:szCs w:val="20"/>
              </w:rPr>
              <w:t>T</w:t>
            </w:r>
          </w:p>
        </w:tc>
        <w:tc>
          <w:tcPr>
            <w:tcW w:w="743" w:type="dxa"/>
            <w:tcBorders>
              <w:bottom w:val="single" w:sz="4" w:space="0" w:color="auto"/>
            </w:tcBorders>
          </w:tcPr>
          <w:p w14:paraId="1F111C4F" w14:textId="77777777" w:rsidR="00E223CB" w:rsidRPr="00E13FD6" w:rsidRDefault="00E223CB" w:rsidP="00E223CB">
            <w:pPr>
              <w:rPr>
                <w:sz w:val="20"/>
                <w:szCs w:val="20"/>
              </w:rPr>
            </w:pPr>
            <w:r w:rsidRPr="00E13FD6">
              <w:rPr>
                <w:sz w:val="20"/>
                <w:szCs w:val="20"/>
              </w:rPr>
              <w:t>B</w:t>
            </w:r>
          </w:p>
        </w:tc>
      </w:tr>
    </w:tbl>
    <w:p w14:paraId="1C50B3F1" w14:textId="50FBD1C6" w:rsidR="002145B9" w:rsidRDefault="002145B9" w:rsidP="002145B9">
      <w:r>
        <w:t xml:space="preserve">*Fast progressing, Bold faces are </w:t>
      </w:r>
      <w:r w:rsidR="00010BB6">
        <w:t>calculated assuming the outcome is log-normal</w:t>
      </w:r>
      <w:r>
        <w:t xml:space="preserve">; </w:t>
      </w:r>
      <w:r w:rsidR="00E13FD6">
        <w:t>B = Baseline, T = Treatment, P = Placebo</w:t>
      </w:r>
      <w:r w:rsidR="007127A8">
        <w:t>. Blang cell indicates data not available</w:t>
      </w:r>
    </w:p>
    <w:p w14:paraId="49C5635F" w14:textId="77777777" w:rsidR="007B1315" w:rsidRPr="007F46B1" w:rsidRDefault="007B1315" w:rsidP="007B1315">
      <w:pPr>
        <w:rPr>
          <w:b/>
          <w:bCs/>
        </w:rPr>
      </w:pPr>
      <w:r w:rsidRPr="007F46B1">
        <w:rPr>
          <w:b/>
          <w:bCs/>
        </w:rPr>
        <w:t>Change from baseline</w:t>
      </w:r>
    </w:p>
    <w:p w14:paraId="34820ABB" w14:textId="0F24DC15" w:rsidR="007B1315" w:rsidRPr="00A643B3" w:rsidRDefault="007B1315" w:rsidP="007B1315">
      <w:p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kern w:val="0"/>
          <w:sz w:val="22"/>
          <w:szCs w:val="22"/>
          <w14:ligatures w14:val="none"/>
        </w:rPr>
        <w:t>In the VALOR trial, the percent change from baseline in the concentration of neurofilament light chains (</w:t>
      </w:r>
      <w:proofErr w:type="spellStart"/>
      <w:r w:rsidRPr="00A643B3">
        <w:rPr>
          <w:rFonts w:eastAsia="Times New Roman" w:cs="Times New Roman"/>
          <w:kern w:val="0"/>
          <w:sz w:val="22"/>
          <w:szCs w:val="22"/>
          <w14:ligatures w14:val="none"/>
        </w:rPr>
        <w:t>NfL</w:t>
      </w:r>
      <w:proofErr w:type="spellEnd"/>
      <w:r w:rsidRPr="00A643B3">
        <w:rPr>
          <w:rFonts w:eastAsia="Times New Roman" w:cs="Times New Roman"/>
          <w:kern w:val="0"/>
          <w:sz w:val="22"/>
          <w:szCs w:val="22"/>
          <w14:ligatures w14:val="none"/>
        </w:rPr>
        <w:t>) in plasma for the treated group (</w:t>
      </w:r>
      <w:proofErr w:type="spellStart"/>
      <w:r w:rsidRPr="00A643B3">
        <w:rPr>
          <w:rFonts w:eastAsia="Times New Roman" w:cs="Times New Roman"/>
          <w:kern w:val="0"/>
          <w:sz w:val="22"/>
          <w:szCs w:val="22"/>
          <w14:ligatures w14:val="none"/>
        </w:rPr>
        <w:t>tofersen</w:t>
      </w:r>
      <w:proofErr w:type="spellEnd"/>
      <w:r w:rsidRPr="00A643B3">
        <w:rPr>
          <w:rFonts w:eastAsia="Times New Roman" w:cs="Times New Roman"/>
          <w:kern w:val="0"/>
          <w:sz w:val="22"/>
          <w:szCs w:val="22"/>
          <w14:ligatures w14:val="none"/>
        </w:rPr>
        <w:t xml:space="preserve"> group) compared to the placebo group</w:t>
      </w:r>
      <w:r w:rsidR="00747BF8">
        <w:rPr>
          <w:rFonts w:eastAsia="Times New Roman" w:cs="Times New Roman"/>
          <w:kern w:val="0"/>
          <w:sz w:val="22"/>
          <w:szCs w:val="22"/>
          <w14:ligatures w14:val="none"/>
        </w:rPr>
        <w:t xml:space="preserve"> in log scale</w:t>
      </w:r>
      <w:r w:rsidRPr="00A643B3">
        <w:rPr>
          <w:rFonts w:eastAsia="Times New Roman" w:cs="Times New Roman"/>
          <w:kern w:val="0"/>
          <w:sz w:val="22"/>
          <w:szCs w:val="22"/>
          <w14:ligatures w14:val="none"/>
        </w:rPr>
        <w:t xml:space="preserve"> was as follows:</w:t>
      </w:r>
    </w:p>
    <w:p w14:paraId="7BE26BE4" w14:textId="77777777" w:rsidR="007B1315" w:rsidRPr="00A643B3" w:rsidRDefault="007B1315" w:rsidP="007B1315">
      <w:pPr>
        <w:numPr>
          <w:ilvl w:val="0"/>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Faster-progression subgroup:</w:t>
      </w:r>
    </w:p>
    <w:p w14:paraId="3852005E" w14:textId="295DA057"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Treated group:</w:t>
      </w:r>
      <w:r w:rsidRPr="00A643B3">
        <w:rPr>
          <w:rFonts w:eastAsia="Times New Roman" w:cs="Times New Roman"/>
          <w:kern w:val="0"/>
          <w:sz w:val="22"/>
          <w:szCs w:val="22"/>
          <w14:ligatures w14:val="none"/>
        </w:rPr>
        <w:t xml:space="preserve"> Reduced by 60%</w:t>
      </w:r>
      <w:r w:rsidR="00D53A90">
        <w:rPr>
          <w:rFonts w:eastAsia="Times New Roman" w:cs="Times New Roman"/>
          <w:kern w:val="0"/>
          <w:sz w:val="22"/>
          <w:szCs w:val="22"/>
          <w14:ligatures w14:val="none"/>
        </w:rPr>
        <w:t xml:space="preserve"> from their baseline level</w:t>
      </w:r>
    </w:p>
    <w:p w14:paraId="3CE4D769" w14:textId="50249E8D"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Placebo group:</w:t>
      </w:r>
      <w:r w:rsidRPr="00A643B3">
        <w:rPr>
          <w:rFonts w:eastAsia="Times New Roman" w:cs="Times New Roman"/>
          <w:kern w:val="0"/>
          <w:sz w:val="22"/>
          <w:szCs w:val="22"/>
          <w14:ligatures w14:val="none"/>
        </w:rPr>
        <w:t xml:space="preserve"> Increased by 20%</w:t>
      </w:r>
      <w:r w:rsidR="00D53A90">
        <w:rPr>
          <w:rFonts w:eastAsia="Times New Roman" w:cs="Times New Roman"/>
          <w:kern w:val="0"/>
          <w:sz w:val="22"/>
          <w:szCs w:val="22"/>
          <w14:ligatures w14:val="none"/>
        </w:rPr>
        <w:t xml:space="preserve"> from their baseline level</w:t>
      </w:r>
    </w:p>
    <w:p w14:paraId="3228B901" w14:textId="669EB369"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Difference:</w:t>
      </w:r>
      <w:r w:rsidRPr="00A643B3">
        <w:rPr>
          <w:rFonts w:eastAsia="Times New Roman" w:cs="Times New Roman"/>
          <w:kern w:val="0"/>
          <w:sz w:val="22"/>
          <w:szCs w:val="22"/>
          <w14:ligatures w14:val="none"/>
        </w:rPr>
        <w:t xml:space="preserve"> </w:t>
      </w:r>
      <w:r w:rsidR="00D53A90">
        <w:rPr>
          <w:rFonts w:eastAsia="Times New Roman" w:cs="Times New Roman"/>
          <w:kern w:val="0"/>
          <w:sz w:val="22"/>
          <w:szCs w:val="22"/>
          <w14:ligatures w14:val="none"/>
        </w:rPr>
        <w:t>Comparing the change from baseline</w:t>
      </w:r>
      <w:r w:rsidR="0067447C">
        <w:rPr>
          <w:rFonts w:eastAsia="Times New Roman" w:cs="Times New Roman"/>
          <w:kern w:val="0"/>
          <w:sz w:val="22"/>
          <w:szCs w:val="22"/>
          <w14:ligatures w14:val="none"/>
        </w:rPr>
        <w:t xml:space="preserve"> between groups</w:t>
      </w:r>
      <w:r w:rsidR="00D53A90">
        <w:rPr>
          <w:rFonts w:eastAsia="Times New Roman" w:cs="Times New Roman"/>
          <w:kern w:val="0"/>
          <w:sz w:val="22"/>
          <w:szCs w:val="22"/>
          <w14:ligatures w14:val="none"/>
        </w:rPr>
        <w:t xml:space="preserve">, </w:t>
      </w:r>
      <w:r w:rsidR="0067447C">
        <w:rPr>
          <w:rFonts w:eastAsia="Times New Roman" w:cs="Times New Roman"/>
          <w:kern w:val="0"/>
          <w:sz w:val="22"/>
          <w:szCs w:val="22"/>
          <w14:ligatures w14:val="none"/>
        </w:rPr>
        <w:t xml:space="preserve">an </w:t>
      </w:r>
      <w:r w:rsidRPr="00A643B3">
        <w:rPr>
          <w:rFonts w:eastAsia="Times New Roman" w:cs="Times New Roman"/>
          <w:kern w:val="0"/>
          <w:sz w:val="22"/>
          <w:szCs w:val="22"/>
          <w14:ligatures w14:val="none"/>
        </w:rPr>
        <w:t>80% reduction in the treated group compared to the placebo group</w:t>
      </w:r>
      <w:r w:rsidR="0067447C">
        <w:rPr>
          <w:rFonts w:eastAsia="Times New Roman" w:cs="Times New Roman"/>
          <w:kern w:val="0"/>
          <w:sz w:val="22"/>
          <w:szCs w:val="22"/>
          <w14:ligatures w14:val="none"/>
        </w:rPr>
        <w:t xml:space="preserve"> was observed [1.2 – (1-0.6)]</w:t>
      </w:r>
    </w:p>
    <w:p w14:paraId="5F4E1761" w14:textId="77777777" w:rsidR="007B1315" w:rsidRPr="00A643B3" w:rsidRDefault="007B1315" w:rsidP="007B1315">
      <w:pPr>
        <w:numPr>
          <w:ilvl w:val="0"/>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Slower-progression subgroup:</w:t>
      </w:r>
    </w:p>
    <w:p w14:paraId="51E3D109" w14:textId="2CE527DD"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Treated group:</w:t>
      </w:r>
      <w:r w:rsidRPr="00A643B3">
        <w:rPr>
          <w:rFonts w:eastAsia="Times New Roman" w:cs="Times New Roman"/>
          <w:kern w:val="0"/>
          <w:sz w:val="22"/>
          <w:szCs w:val="22"/>
          <w14:ligatures w14:val="none"/>
        </w:rPr>
        <w:t xml:space="preserve"> Reduced by </w:t>
      </w:r>
      <w:r w:rsidR="00107F08">
        <w:rPr>
          <w:rFonts w:eastAsia="Times New Roman" w:cs="Times New Roman"/>
          <w:kern w:val="0"/>
          <w:sz w:val="22"/>
          <w:szCs w:val="22"/>
          <w14:ligatures w14:val="none"/>
        </w:rPr>
        <w:t>50</w:t>
      </w:r>
      <w:r w:rsidRPr="00A643B3">
        <w:rPr>
          <w:rFonts w:eastAsia="Times New Roman" w:cs="Times New Roman"/>
          <w:kern w:val="0"/>
          <w:sz w:val="22"/>
          <w:szCs w:val="22"/>
          <w14:ligatures w14:val="none"/>
        </w:rPr>
        <w:t>%</w:t>
      </w:r>
      <w:r w:rsidR="00B06AFA">
        <w:rPr>
          <w:rFonts w:eastAsia="Times New Roman" w:cs="Times New Roman"/>
          <w:kern w:val="0"/>
          <w:sz w:val="22"/>
          <w:szCs w:val="22"/>
          <w14:ligatures w14:val="none"/>
        </w:rPr>
        <w:t xml:space="preserve"> from their baseline level</w:t>
      </w:r>
    </w:p>
    <w:p w14:paraId="2BD71638" w14:textId="67D7A3C8" w:rsidR="007B1315" w:rsidRPr="00A643B3" w:rsidRDefault="007B1315" w:rsidP="007B1315">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Placebo group:</w:t>
      </w:r>
      <w:r w:rsidRPr="00A643B3">
        <w:rPr>
          <w:rFonts w:eastAsia="Times New Roman" w:cs="Times New Roman"/>
          <w:kern w:val="0"/>
          <w:sz w:val="22"/>
          <w:szCs w:val="22"/>
          <w14:ligatures w14:val="none"/>
        </w:rPr>
        <w:t xml:space="preserve"> </w:t>
      </w:r>
      <w:r w:rsidR="00107F08">
        <w:rPr>
          <w:rFonts w:eastAsia="Times New Roman" w:cs="Times New Roman"/>
          <w:kern w:val="0"/>
          <w:sz w:val="22"/>
          <w:szCs w:val="22"/>
          <w14:ligatures w14:val="none"/>
        </w:rPr>
        <w:t>Reduced</w:t>
      </w:r>
      <w:r w:rsidRPr="00A643B3">
        <w:rPr>
          <w:rFonts w:eastAsia="Times New Roman" w:cs="Times New Roman"/>
          <w:kern w:val="0"/>
          <w:sz w:val="22"/>
          <w:szCs w:val="22"/>
          <w14:ligatures w14:val="none"/>
        </w:rPr>
        <w:t xml:space="preserve"> by </w:t>
      </w:r>
      <w:r w:rsidR="00114D06">
        <w:rPr>
          <w:rFonts w:eastAsia="Times New Roman" w:cs="Times New Roman"/>
          <w:kern w:val="0"/>
          <w:sz w:val="22"/>
          <w:szCs w:val="22"/>
          <w14:ligatures w14:val="none"/>
        </w:rPr>
        <w:t>5</w:t>
      </w:r>
      <w:r w:rsidRPr="00A643B3">
        <w:rPr>
          <w:rFonts w:eastAsia="Times New Roman" w:cs="Times New Roman"/>
          <w:kern w:val="0"/>
          <w:sz w:val="22"/>
          <w:szCs w:val="22"/>
          <w14:ligatures w14:val="none"/>
        </w:rPr>
        <w:t>%</w:t>
      </w:r>
      <w:r w:rsidR="00B06AFA">
        <w:rPr>
          <w:rFonts w:eastAsia="Times New Roman" w:cs="Times New Roman"/>
          <w:kern w:val="0"/>
          <w:sz w:val="22"/>
          <w:szCs w:val="22"/>
          <w14:ligatures w14:val="none"/>
        </w:rPr>
        <w:t xml:space="preserve"> from their baseline level</w:t>
      </w:r>
    </w:p>
    <w:p w14:paraId="3041A189" w14:textId="15521160" w:rsidR="006F188C" w:rsidRPr="006F188C" w:rsidRDefault="007B1315" w:rsidP="006F188C">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Difference:</w:t>
      </w:r>
      <w:r w:rsidRPr="00A643B3">
        <w:rPr>
          <w:rFonts w:eastAsia="Times New Roman" w:cs="Times New Roman"/>
          <w:kern w:val="0"/>
          <w:sz w:val="22"/>
          <w:szCs w:val="22"/>
          <w14:ligatures w14:val="none"/>
        </w:rPr>
        <w:t xml:space="preserve"> </w:t>
      </w:r>
      <w:r w:rsidR="00107F08">
        <w:rPr>
          <w:rFonts w:eastAsia="Times New Roman" w:cs="Times New Roman"/>
          <w:kern w:val="0"/>
          <w:sz w:val="22"/>
          <w:szCs w:val="22"/>
          <w14:ligatures w14:val="none"/>
        </w:rPr>
        <w:t>45</w:t>
      </w:r>
      <w:r w:rsidRPr="00A643B3">
        <w:rPr>
          <w:rFonts w:eastAsia="Times New Roman" w:cs="Times New Roman"/>
          <w:kern w:val="0"/>
          <w:sz w:val="22"/>
          <w:szCs w:val="22"/>
          <w14:ligatures w14:val="none"/>
        </w:rPr>
        <w:t xml:space="preserve">% reduction </w:t>
      </w:r>
      <w:r w:rsidR="00B06AFA">
        <w:rPr>
          <w:rFonts w:eastAsia="Times New Roman" w:cs="Times New Roman"/>
          <w:kern w:val="0"/>
          <w:sz w:val="22"/>
          <w:szCs w:val="22"/>
          <w14:ligatures w14:val="none"/>
        </w:rPr>
        <w:t xml:space="preserve">in change from baseline </w:t>
      </w:r>
      <w:r w:rsidRPr="00A643B3">
        <w:rPr>
          <w:rFonts w:eastAsia="Times New Roman" w:cs="Times New Roman"/>
          <w:kern w:val="0"/>
          <w:sz w:val="22"/>
          <w:szCs w:val="22"/>
          <w14:ligatures w14:val="none"/>
        </w:rPr>
        <w:t>in the treated group compared to the placebo group</w:t>
      </w:r>
    </w:p>
    <w:p w14:paraId="11DBE518" w14:textId="57B40571" w:rsidR="009429D1" w:rsidRPr="0006695D" w:rsidRDefault="00EB4465">
      <w:pPr>
        <w:rPr>
          <w:sz w:val="22"/>
          <w:szCs w:val="22"/>
        </w:rPr>
      </w:pPr>
      <w:r w:rsidRPr="00562E1F">
        <w:rPr>
          <w:b/>
          <w:bCs/>
          <w:noProof/>
        </w:rPr>
        <w:drawing>
          <wp:inline distT="0" distB="0" distL="0" distR="0" wp14:anchorId="2F335810" wp14:editId="74C606AC">
            <wp:extent cx="5943600" cy="1042035"/>
            <wp:effectExtent l="0" t="0" r="0" b="5715"/>
            <wp:docPr id="182299739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83923" name="Picture 1" descr="A close-up of a text&#10;&#10;Description automatically generated"/>
                    <pic:cNvPicPr/>
                  </pic:nvPicPr>
                  <pic:blipFill>
                    <a:blip r:embed="rId5"/>
                    <a:stretch>
                      <a:fillRect/>
                    </a:stretch>
                  </pic:blipFill>
                  <pic:spPr>
                    <a:xfrm>
                      <a:off x="0" y="0"/>
                      <a:ext cx="5943600" cy="1042035"/>
                    </a:xfrm>
                    <a:prstGeom prst="rect">
                      <a:avLst/>
                    </a:prstGeom>
                  </pic:spPr>
                </pic:pic>
              </a:graphicData>
            </a:graphic>
          </wp:inline>
        </w:drawing>
      </w:r>
    </w:p>
    <w:p w14:paraId="1F006813" w14:textId="561CD948" w:rsidR="00032058" w:rsidRDefault="006F188C">
      <w:pPr>
        <w:rPr>
          <w:sz w:val="18"/>
          <w:szCs w:val="18"/>
        </w:rPr>
      </w:pPr>
      <w:r w:rsidRPr="006F188C">
        <w:rPr>
          <w:sz w:val="18"/>
          <w:szCs w:val="18"/>
        </w:rPr>
        <w:t>The geometric mean ratio of .33 and .52 need to be clarified further</w:t>
      </w:r>
      <w:r w:rsidR="0029667A">
        <w:rPr>
          <w:sz w:val="18"/>
          <w:szCs w:val="18"/>
        </w:rPr>
        <w:t xml:space="preserve">. Ideally this should be .8 and </w:t>
      </w:r>
      <w:r w:rsidR="008F6E77">
        <w:rPr>
          <w:sz w:val="18"/>
          <w:szCs w:val="18"/>
        </w:rPr>
        <w:t>.59</w:t>
      </w:r>
      <w:r w:rsidR="00F76933">
        <w:rPr>
          <w:sz w:val="18"/>
          <w:szCs w:val="18"/>
        </w:rPr>
        <w:t xml:space="preserve">. The SD for </w:t>
      </w:r>
      <w:r w:rsidR="00CE45E3">
        <w:rPr>
          <w:sz w:val="18"/>
          <w:szCs w:val="18"/>
        </w:rPr>
        <w:t>gm ration .33 is 0.051</w:t>
      </w:r>
    </w:p>
    <w:p w14:paraId="476322F4" w14:textId="77777777" w:rsidR="00CE45E3" w:rsidRPr="006F188C" w:rsidRDefault="00CE45E3">
      <w:pPr>
        <w:rPr>
          <w:sz w:val="18"/>
          <w:szCs w:val="18"/>
        </w:rPr>
      </w:pPr>
    </w:p>
    <w:p w14:paraId="262F6A15" w14:textId="4793D77D" w:rsidR="00023D5D" w:rsidRPr="00B91BA9" w:rsidRDefault="00EB4465">
      <w:pPr>
        <w:rPr>
          <w:b/>
          <w:bCs/>
          <w:sz w:val="22"/>
          <w:szCs w:val="22"/>
        </w:rPr>
      </w:pPr>
      <w:r>
        <w:rPr>
          <w:b/>
          <w:bCs/>
          <w:sz w:val="22"/>
          <w:szCs w:val="22"/>
        </w:rPr>
        <w:lastRenderedPageBreak/>
        <w:t xml:space="preserve">UNC13 A </w:t>
      </w:r>
      <w:r w:rsidR="00F1729A" w:rsidRPr="00B91BA9">
        <w:rPr>
          <w:b/>
          <w:bCs/>
          <w:sz w:val="22"/>
          <w:szCs w:val="22"/>
        </w:rPr>
        <w:t xml:space="preserve">Sample </w:t>
      </w:r>
      <w:r w:rsidRPr="00B91BA9">
        <w:rPr>
          <w:b/>
          <w:bCs/>
          <w:sz w:val="22"/>
          <w:szCs w:val="22"/>
        </w:rPr>
        <w:t>Size Justification</w:t>
      </w:r>
    </w:p>
    <w:p w14:paraId="6167AF93" w14:textId="0A6BB470" w:rsidR="00F70434" w:rsidRDefault="00F70434" w:rsidP="009064A6">
      <w:pPr>
        <w:pStyle w:val="Caption"/>
        <w:keepNext/>
        <w:jc w:val="center"/>
      </w:pPr>
      <w:r>
        <w:t xml:space="preserve">Table </w:t>
      </w:r>
      <w:r>
        <w:fldChar w:fldCharType="begin"/>
      </w:r>
      <w:r>
        <w:instrText xml:space="preserve"> SEQ Table \* ARABIC </w:instrText>
      </w:r>
      <w:r>
        <w:fldChar w:fldCharType="separate"/>
      </w:r>
      <w:r w:rsidR="00266475">
        <w:rPr>
          <w:noProof/>
        </w:rPr>
        <w:t>2</w:t>
      </w:r>
      <w:r>
        <w:fldChar w:fldCharType="end"/>
      </w:r>
      <w:r>
        <w:t xml:space="preserve">. </w:t>
      </w:r>
      <w:r w:rsidRPr="00EF0274">
        <w:t>Proposed sample size with 3:1 Allocation Ratio</w:t>
      </w:r>
      <w:r>
        <w:t xml:space="preserve"> for Multiple Ascending Dose (MAD) study</w:t>
      </w:r>
    </w:p>
    <w:tbl>
      <w:tblPr>
        <w:tblStyle w:val="TableGrid"/>
        <w:tblW w:w="0" w:type="auto"/>
        <w:jc w:val="center"/>
        <w:tblLook w:val="04A0" w:firstRow="1" w:lastRow="0" w:firstColumn="1" w:lastColumn="0" w:noHBand="0" w:noVBand="1"/>
      </w:tblPr>
      <w:tblGrid>
        <w:gridCol w:w="2231"/>
        <w:gridCol w:w="1364"/>
        <w:gridCol w:w="1260"/>
        <w:gridCol w:w="1260"/>
      </w:tblGrid>
      <w:tr w:rsidR="009064A6" w14:paraId="7BEA2BB8" w14:textId="2C821E3A" w:rsidTr="009064A6">
        <w:trPr>
          <w:jc w:val="center"/>
        </w:trPr>
        <w:tc>
          <w:tcPr>
            <w:tcW w:w="2231" w:type="dxa"/>
          </w:tcPr>
          <w:p w14:paraId="751E9DB7" w14:textId="77777777" w:rsidR="009064A6" w:rsidRDefault="009064A6" w:rsidP="009064A6">
            <w:pPr>
              <w:jc w:val="center"/>
            </w:pPr>
          </w:p>
        </w:tc>
        <w:tc>
          <w:tcPr>
            <w:tcW w:w="1364" w:type="dxa"/>
          </w:tcPr>
          <w:p w14:paraId="32956846" w14:textId="77777777" w:rsidR="009064A6" w:rsidRDefault="009064A6" w:rsidP="009064A6">
            <w:pPr>
              <w:jc w:val="center"/>
            </w:pPr>
            <w:r>
              <w:t>Treatment</w:t>
            </w:r>
          </w:p>
        </w:tc>
        <w:tc>
          <w:tcPr>
            <w:tcW w:w="1260" w:type="dxa"/>
          </w:tcPr>
          <w:p w14:paraId="28CE0366" w14:textId="77777777" w:rsidR="009064A6" w:rsidRDefault="009064A6" w:rsidP="009064A6">
            <w:pPr>
              <w:jc w:val="center"/>
            </w:pPr>
            <w:r>
              <w:t>Placebo</w:t>
            </w:r>
          </w:p>
        </w:tc>
        <w:tc>
          <w:tcPr>
            <w:tcW w:w="1260" w:type="dxa"/>
          </w:tcPr>
          <w:p w14:paraId="16CE629A" w14:textId="66F8E552" w:rsidR="009064A6" w:rsidRDefault="009064A6" w:rsidP="009064A6">
            <w:pPr>
              <w:jc w:val="center"/>
            </w:pPr>
            <w:r>
              <w:t>Total</w:t>
            </w:r>
          </w:p>
        </w:tc>
      </w:tr>
      <w:tr w:rsidR="009064A6" w14:paraId="6308401F" w14:textId="1686A16D" w:rsidTr="009064A6">
        <w:trPr>
          <w:jc w:val="center"/>
        </w:trPr>
        <w:tc>
          <w:tcPr>
            <w:tcW w:w="2231" w:type="dxa"/>
          </w:tcPr>
          <w:p w14:paraId="619C3485" w14:textId="77777777" w:rsidR="009064A6" w:rsidRDefault="009064A6" w:rsidP="009064A6">
            <w:pPr>
              <w:jc w:val="center"/>
            </w:pPr>
            <w:r>
              <w:t>Cohort A</w:t>
            </w:r>
          </w:p>
        </w:tc>
        <w:tc>
          <w:tcPr>
            <w:tcW w:w="1364" w:type="dxa"/>
          </w:tcPr>
          <w:p w14:paraId="4097BAD7" w14:textId="6C17A5F0" w:rsidR="009064A6" w:rsidRDefault="009064A6" w:rsidP="009064A6">
            <w:pPr>
              <w:jc w:val="center"/>
            </w:pPr>
            <w:r>
              <w:t>6</w:t>
            </w:r>
          </w:p>
        </w:tc>
        <w:tc>
          <w:tcPr>
            <w:tcW w:w="1260" w:type="dxa"/>
          </w:tcPr>
          <w:p w14:paraId="17E7B2DC" w14:textId="2EC0385A" w:rsidR="009064A6" w:rsidRDefault="009064A6" w:rsidP="009064A6">
            <w:pPr>
              <w:jc w:val="center"/>
            </w:pPr>
            <w:r>
              <w:t>2</w:t>
            </w:r>
          </w:p>
        </w:tc>
        <w:tc>
          <w:tcPr>
            <w:tcW w:w="1260" w:type="dxa"/>
          </w:tcPr>
          <w:p w14:paraId="45EB8C71" w14:textId="758271EC" w:rsidR="009064A6" w:rsidRDefault="009064A6" w:rsidP="009064A6">
            <w:pPr>
              <w:jc w:val="center"/>
            </w:pPr>
            <w:r>
              <w:t>8</w:t>
            </w:r>
          </w:p>
        </w:tc>
      </w:tr>
      <w:tr w:rsidR="009064A6" w14:paraId="5FB7B9F4" w14:textId="3285535B" w:rsidTr="009064A6">
        <w:trPr>
          <w:jc w:val="center"/>
        </w:trPr>
        <w:tc>
          <w:tcPr>
            <w:tcW w:w="2231" w:type="dxa"/>
          </w:tcPr>
          <w:p w14:paraId="4E90D7AD" w14:textId="77777777" w:rsidR="009064A6" w:rsidRDefault="009064A6" w:rsidP="009064A6">
            <w:pPr>
              <w:jc w:val="center"/>
            </w:pPr>
            <w:r>
              <w:t>Cohort B</w:t>
            </w:r>
          </w:p>
        </w:tc>
        <w:tc>
          <w:tcPr>
            <w:tcW w:w="1364" w:type="dxa"/>
          </w:tcPr>
          <w:p w14:paraId="25AEEFB3" w14:textId="470D6782" w:rsidR="009064A6" w:rsidRDefault="009064A6" w:rsidP="009064A6">
            <w:pPr>
              <w:jc w:val="center"/>
            </w:pPr>
            <w:r>
              <w:t>6</w:t>
            </w:r>
          </w:p>
        </w:tc>
        <w:tc>
          <w:tcPr>
            <w:tcW w:w="1260" w:type="dxa"/>
          </w:tcPr>
          <w:p w14:paraId="432E766D" w14:textId="4936C6C5" w:rsidR="009064A6" w:rsidRDefault="009064A6" w:rsidP="009064A6">
            <w:pPr>
              <w:jc w:val="center"/>
            </w:pPr>
            <w:r>
              <w:t>2</w:t>
            </w:r>
          </w:p>
        </w:tc>
        <w:tc>
          <w:tcPr>
            <w:tcW w:w="1260" w:type="dxa"/>
          </w:tcPr>
          <w:p w14:paraId="3FDBAB51" w14:textId="28596398" w:rsidR="009064A6" w:rsidRDefault="009064A6" w:rsidP="009064A6">
            <w:pPr>
              <w:jc w:val="center"/>
            </w:pPr>
            <w:r>
              <w:t>8</w:t>
            </w:r>
          </w:p>
        </w:tc>
      </w:tr>
      <w:tr w:rsidR="009064A6" w14:paraId="417F104E" w14:textId="5298232A" w:rsidTr="009064A6">
        <w:trPr>
          <w:jc w:val="center"/>
        </w:trPr>
        <w:tc>
          <w:tcPr>
            <w:tcW w:w="2231" w:type="dxa"/>
          </w:tcPr>
          <w:p w14:paraId="2665B164" w14:textId="77777777" w:rsidR="009064A6" w:rsidRDefault="009064A6" w:rsidP="009064A6">
            <w:pPr>
              <w:jc w:val="center"/>
            </w:pPr>
            <w:r>
              <w:t>Cohort C</w:t>
            </w:r>
          </w:p>
        </w:tc>
        <w:tc>
          <w:tcPr>
            <w:tcW w:w="1364" w:type="dxa"/>
          </w:tcPr>
          <w:p w14:paraId="26530473" w14:textId="1FD381D6" w:rsidR="009064A6" w:rsidRDefault="009064A6" w:rsidP="009064A6">
            <w:pPr>
              <w:jc w:val="center"/>
            </w:pPr>
            <w:r>
              <w:t>9</w:t>
            </w:r>
          </w:p>
        </w:tc>
        <w:tc>
          <w:tcPr>
            <w:tcW w:w="1260" w:type="dxa"/>
          </w:tcPr>
          <w:p w14:paraId="59DE6F51" w14:textId="01EF8F81" w:rsidR="009064A6" w:rsidRDefault="009064A6" w:rsidP="009064A6">
            <w:pPr>
              <w:jc w:val="center"/>
            </w:pPr>
            <w:r>
              <w:t>3</w:t>
            </w:r>
          </w:p>
        </w:tc>
        <w:tc>
          <w:tcPr>
            <w:tcW w:w="1260" w:type="dxa"/>
          </w:tcPr>
          <w:p w14:paraId="3189F101" w14:textId="4A1B09E6" w:rsidR="009064A6" w:rsidRDefault="009064A6" w:rsidP="009064A6">
            <w:pPr>
              <w:jc w:val="center"/>
            </w:pPr>
            <w:r>
              <w:t>12</w:t>
            </w:r>
          </w:p>
        </w:tc>
      </w:tr>
      <w:tr w:rsidR="009064A6" w14:paraId="182B215C" w14:textId="2E9878A9" w:rsidTr="009064A6">
        <w:trPr>
          <w:jc w:val="center"/>
        </w:trPr>
        <w:tc>
          <w:tcPr>
            <w:tcW w:w="2231" w:type="dxa"/>
          </w:tcPr>
          <w:p w14:paraId="42A16484" w14:textId="77777777" w:rsidR="009064A6" w:rsidRDefault="009064A6" w:rsidP="009064A6">
            <w:pPr>
              <w:jc w:val="center"/>
            </w:pPr>
            <w:r>
              <w:t>Cohort D</w:t>
            </w:r>
          </w:p>
        </w:tc>
        <w:tc>
          <w:tcPr>
            <w:tcW w:w="1364" w:type="dxa"/>
          </w:tcPr>
          <w:p w14:paraId="4499F02C" w14:textId="081EDA11" w:rsidR="009064A6" w:rsidRDefault="009064A6" w:rsidP="009064A6">
            <w:pPr>
              <w:jc w:val="center"/>
            </w:pPr>
            <w:r>
              <w:t>12</w:t>
            </w:r>
          </w:p>
        </w:tc>
        <w:tc>
          <w:tcPr>
            <w:tcW w:w="1260" w:type="dxa"/>
          </w:tcPr>
          <w:p w14:paraId="609FA81E" w14:textId="02376E32" w:rsidR="009064A6" w:rsidRDefault="009064A6" w:rsidP="009064A6">
            <w:pPr>
              <w:jc w:val="center"/>
            </w:pPr>
            <w:r>
              <w:t>4</w:t>
            </w:r>
          </w:p>
        </w:tc>
        <w:tc>
          <w:tcPr>
            <w:tcW w:w="1260" w:type="dxa"/>
          </w:tcPr>
          <w:p w14:paraId="2A59C60F" w14:textId="5B150AAD" w:rsidR="009064A6" w:rsidRDefault="009064A6" w:rsidP="009064A6">
            <w:pPr>
              <w:jc w:val="center"/>
            </w:pPr>
            <w:r>
              <w:t>16</w:t>
            </w:r>
          </w:p>
        </w:tc>
      </w:tr>
      <w:tr w:rsidR="009064A6" w14:paraId="00767F0D" w14:textId="50C06800" w:rsidTr="009064A6">
        <w:trPr>
          <w:jc w:val="center"/>
        </w:trPr>
        <w:tc>
          <w:tcPr>
            <w:tcW w:w="2231" w:type="dxa"/>
          </w:tcPr>
          <w:p w14:paraId="1A695AEE" w14:textId="7F857B87" w:rsidR="009064A6" w:rsidRDefault="009064A6" w:rsidP="009064A6">
            <w:pPr>
              <w:jc w:val="center"/>
            </w:pPr>
            <w:r>
              <w:t>Total</w:t>
            </w:r>
          </w:p>
        </w:tc>
        <w:tc>
          <w:tcPr>
            <w:tcW w:w="1364" w:type="dxa"/>
          </w:tcPr>
          <w:p w14:paraId="56D22EF5" w14:textId="13CEAB13" w:rsidR="009064A6" w:rsidRDefault="009064A6" w:rsidP="009064A6">
            <w:pPr>
              <w:jc w:val="center"/>
            </w:pPr>
            <w:r>
              <w:t>33</w:t>
            </w:r>
          </w:p>
        </w:tc>
        <w:tc>
          <w:tcPr>
            <w:tcW w:w="1260" w:type="dxa"/>
          </w:tcPr>
          <w:p w14:paraId="58604651" w14:textId="1421FC82" w:rsidR="009064A6" w:rsidRDefault="009064A6" w:rsidP="009064A6">
            <w:pPr>
              <w:jc w:val="center"/>
            </w:pPr>
            <w:r>
              <w:t>11</w:t>
            </w:r>
          </w:p>
        </w:tc>
        <w:tc>
          <w:tcPr>
            <w:tcW w:w="1260" w:type="dxa"/>
          </w:tcPr>
          <w:p w14:paraId="0062B9D2" w14:textId="3C962D74" w:rsidR="009064A6" w:rsidRDefault="009064A6" w:rsidP="009064A6">
            <w:pPr>
              <w:jc w:val="center"/>
            </w:pPr>
            <w:r>
              <w:t>44</w:t>
            </w:r>
          </w:p>
        </w:tc>
      </w:tr>
    </w:tbl>
    <w:p w14:paraId="006B878D" w14:textId="77777777" w:rsidR="00EF23B1" w:rsidRDefault="00EF23B1" w:rsidP="009064A6">
      <w:pPr>
        <w:jc w:val="center"/>
      </w:pPr>
    </w:p>
    <w:p w14:paraId="38807F1A" w14:textId="2A268F1D" w:rsidR="00F70434" w:rsidRPr="00F90E60" w:rsidRDefault="00F90E60" w:rsidP="003C132F">
      <w:pPr>
        <w:rPr>
          <w:b/>
          <w:bCs/>
        </w:rPr>
      </w:pPr>
      <w:r w:rsidRPr="00F90E60">
        <w:rPr>
          <w:b/>
          <w:bCs/>
        </w:rPr>
        <w:t>Justification of Sample Size and Power Analysis</w:t>
      </w:r>
    </w:p>
    <w:p w14:paraId="44F18EB5" w14:textId="2A774680" w:rsidR="00DE3BE8" w:rsidRDefault="003C132F">
      <w:r w:rsidRPr="00C412B5">
        <w:t>The total estimated sample size is 44 across 4 dose level cohorts.  Each cohort will have an overall ratio of 3 active to 1 placebo.  The initial 2 dose level cohorts will have N=8 patients each and N=12 and N=16 in the two higher subsequent cohorts. </w:t>
      </w:r>
      <w:r w:rsidR="00105F74">
        <w:t xml:space="preserve">The sample size </w:t>
      </w:r>
      <w:r w:rsidR="00DE3BE8">
        <w:t xml:space="preserve">power was evaluated based on the higher dose cohorts. </w:t>
      </w:r>
    </w:p>
    <w:p w14:paraId="0B30F653" w14:textId="07233B7F" w:rsidR="007C50D2" w:rsidRPr="00A643B3" w:rsidRDefault="007C50D2" w:rsidP="006B2723">
      <w:pPr>
        <w:rPr>
          <w:rFonts w:eastAsia="Times New Roman" w:cs="Times New Roman"/>
          <w:kern w:val="0"/>
          <w:sz w:val="22"/>
          <w:szCs w:val="22"/>
          <w14:ligatures w14:val="none"/>
        </w:rPr>
      </w:pPr>
      <w:r>
        <w:t xml:space="preserve">In </w:t>
      </w:r>
      <w:proofErr w:type="spellStart"/>
      <w:r>
        <w:t>Tofersen</w:t>
      </w:r>
      <w:proofErr w:type="spellEnd"/>
      <w:r>
        <w:t xml:space="preserve"> Phase 2/3 trial</w:t>
      </w:r>
      <w:r w:rsidR="001D1D7C">
        <w:t xml:space="preserve"> consider changes in log plasma </w:t>
      </w:r>
      <w:proofErr w:type="spellStart"/>
      <w:r w:rsidR="001D1D7C">
        <w:t>NfL</w:t>
      </w:r>
      <w:proofErr w:type="spellEnd"/>
      <w:r w:rsidR="001D1D7C">
        <w:t xml:space="preserve"> concentration as the surrogate endpoint. </w:t>
      </w:r>
      <w:r w:rsidR="00C22131">
        <w:t>Difference in change</w:t>
      </w:r>
      <w:r w:rsidR="00CD7C5F">
        <w:t xml:space="preserve">s in log plasma </w:t>
      </w:r>
      <w:proofErr w:type="spellStart"/>
      <w:r w:rsidR="00CD7C5F">
        <w:t>Nfl</w:t>
      </w:r>
      <w:proofErr w:type="spellEnd"/>
      <w:r w:rsidR="00CD7C5F">
        <w:t xml:space="preserve"> between Treated and Placebo group is equivalent to the </w:t>
      </w:r>
      <w:proofErr w:type="gramStart"/>
      <w:r w:rsidR="00CD7C5F">
        <w:t>log(</w:t>
      </w:r>
      <w:proofErr w:type="gramEnd"/>
      <w:r w:rsidR="00A33E35">
        <w:t>GM ratio of treatment group to Placebo</w:t>
      </w:r>
      <w:r w:rsidR="00CD7C5F">
        <w:t>)</w:t>
      </w:r>
      <w:r w:rsidR="00A33E35">
        <w:t xml:space="preserve">. </w:t>
      </w:r>
      <w:r w:rsidR="00D823BC">
        <w:t xml:space="preserve">The </w:t>
      </w:r>
      <w:r>
        <w:t xml:space="preserve">study observed </w:t>
      </w:r>
      <w:r w:rsidR="006B2723">
        <w:t xml:space="preserve">the </w:t>
      </w:r>
      <w:proofErr w:type="spellStart"/>
      <w:r w:rsidR="006B2723">
        <w:t>NfL</w:t>
      </w:r>
      <w:proofErr w:type="spellEnd"/>
      <w:r w:rsidR="006B2723">
        <w:t xml:space="preserve"> change</w:t>
      </w:r>
      <w:r w:rsidR="00D823BC">
        <w:t>s</w:t>
      </w:r>
      <w:r w:rsidR="006B2723">
        <w:t xml:space="preserve"> as follows in the </w:t>
      </w:r>
      <w:r w:rsidRPr="00A643B3">
        <w:rPr>
          <w:rFonts w:eastAsia="Times New Roman" w:cs="Times New Roman"/>
          <w:b/>
          <w:bCs/>
          <w:kern w:val="0"/>
          <w:sz w:val="22"/>
          <w:szCs w:val="22"/>
          <w14:ligatures w14:val="none"/>
        </w:rPr>
        <w:t>Slower-progression subgroup:</w:t>
      </w:r>
    </w:p>
    <w:p w14:paraId="70668AD7" w14:textId="11AA469D" w:rsidR="007C50D2" w:rsidRPr="00A643B3" w:rsidRDefault="007C50D2" w:rsidP="007C50D2">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Treated group:</w:t>
      </w:r>
      <w:r w:rsidRPr="00A643B3">
        <w:rPr>
          <w:rFonts w:eastAsia="Times New Roman" w:cs="Times New Roman"/>
          <w:kern w:val="0"/>
          <w:sz w:val="22"/>
          <w:szCs w:val="22"/>
          <w14:ligatures w14:val="none"/>
        </w:rPr>
        <w:t xml:space="preserve"> Reduced by </w:t>
      </w:r>
      <w:r w:rsidR="000B38ED">
        <w:rPr>
          <w:rFonts w:eastAsia="Times New Roman" w:cs="Times New Roman"/>
          <w:kern w:val="0"/>
          <w:sz w:val="22"/>
          <w:szCs w:val="22"/>
          <w14:ligatures w14:val="none"/>
        </w:rPr>
        <w:t>5</w:t>
      </w:r>
      <w:r w:rsidRPr="00A643B3">
        <w:rPr>
          <w:rFonts w:eastAsia="Times New Roman" w:cs="Times New Roman"/>
          <w:kern w:val="0"/>
          <w:sz w:val="22"/>
          <w:szCs w:val="22"/>
          <w14:ligatures w14:val="none"/>
        </w:rPr>
        <w:t>0%</w:t>
      </w:r>
      <w:r>
        <w:rPr>
          <w:rFonts w:eastAsia="Times New Roman" w:cs="Times New Roman"/>
          <w:kern w:val="0"/>
          <w:sz w:val="22"/>
          <w:szCs w:val="22"/>
          <w14:ligatures w14:val="none"/>
        </w:rPr>
        <w:t xml:space="preserve"> from their baseline level</w:t>
      </w:r>
    </w:p>
    <w:p w14:paraId="28E95F41" w14:textId="26F21138" w:rsidR="007C50D2" w:rsidRPr="00A643B3" w:rsidRDefault="007C50D2" w:rsidP="007C50D2">
      <w:pPr>
        <w:numPr>
          <w:ilvl w:val="1"/>
          <w:numId w:val="5"/>
        </w:numPr>
        <w:spacing w:before="100" w:beforeAutospacing="1" w:after="100" w:afterAutospacing="1" w:line="240" w:lineRule="auto"/>
        <w:rPr>
          <w:rFonts w:eastAsia="Times New Roman" w:cs="Times New Roman"/>
          <w:kern w:val="0"/>
          <w:sz w:val="22"/>
          <w:szCs w:val="22"/>
          <w14:ligatures w14:val="none"/>
        </w:rPr>
      </w:pPr>
      <w:r w:rsidRPr="00A643B3">
        <w:rPr>
          <w:rFonts w:eastAsia="Times New Roman" w:cs="Times New Roman"/>
          <w:b/>
          <w:bCs/>
          <w:kern w:val="0"/>
          <w:sz w:val="22"/>
          <w:szCs w:val="22"/>
          <w14:ligatures w14:val="none"/>
        </w:rPr>
        <w:t>Placebo group:</w:t>
      </w:r>
      <w:r w:rsidRPr="00A643B3">
        <w:rPr>
          <w:rFonts w:eastAsia="Times New Roman" w:cs="Times New Roman"/>
          <w:kern w:val="0"/>
          <w:sz w:val="22"/>
          <w:szCs w:val="22"/>
          <w14:ligatures w14:val="none"/>
        </w:rPr>
        <w:t xml:space="preserve"> </w:t>
      </w:r>
      <w:r w:rsidR="000B38ED">
        <w:rPr>
          <w:rFonts w:eastAsia="Times New Roman" w:cs="Times New Roman"/>
          <w:kern w:val="0"/>
          <w:sz w:val="22"/>
          <w:szCs w:val="22"/>
          <w14:ligatures w14:val="none"/>
        </w:rPr>
        <w:t>Decreased</w:t>
      </w:r>
      <w:r w:rsidRPr="00A643B3">
        <w:rPr>
          <w:rFonts w:eastAsia="Times New Roman" w:cs="Times New Roman"/>
          <w:kern w:val="0"/>
          <w:sz w:val="22"/>
          <w:szCs w:val="22"/>
          <w14:ligatures w14:val="none"/>
        </w:rPr>
        <w:t xml:space="preserve"> by </w:t>
      </w:r>
      <w:r w:rsidR="000B38ED">
        <w:rPr>
          <w:rFonts w:eastAsia="Times New Roman" w:cs="Times New Roman"/>
          <w:kern w:val="0"/>
          <w:sz w:val="22"/>
          <w:szCs w:val="22"/>
          <w14:ligatures w14:val="none"/>
        </w:rPr>
        <w:t>5</w:t>
      </w:r>
      <w:r w:rsidRPr="00A643B3">
        <w:rPr>
          <w:rFonts w:eastAsia="Times New Roman" w:cs="Times New Roman"/>
          <w:kern w:val="0"/>
          <w:sz w:val="22"/>
          <w:szCs w:val="22"/>
          <w14:ligatures w14:val="none"/>
        </w:rPr>
        <w:t>%</w:t>
      </w:r>
      <w:r>
        <w:rPr>
          <w:rFonts w:eastAsia="Times New Roman" w:cs="Times New Roman"/>
          <w:kern w:val="0"/>
          <w:sz w:val="22"/>
          <w:szCs w:val="22"/>
          <w14:ligatures w14:val="none"/>
        </w:rPr>
        <w:t xml:space="preserve"> from their baseline level</w:t>
      </w:r>
    </w:p>
    <w:p w14:paraId="4642C94A" w14:textId="47F0DCBF" w:rsidR="007C50D2" w:rsidRDefault="006B2723">
      <w:r>
        <w:t xml:space="preserve">This attributes </w:t>
      </w:r>
      <w:r w:rsidR="00E36518">
        <w:t>to the 52% reduction</w:t>
      </w:r>
      <w:r w:rsidR="00F303E6">
        <w:t xml:space="preserve"> </w:t>
      </w:r>
      <w:r w:rsidR="00E36518">
        <w:t>in the geometric</w:t>
      </w:r>
      <w:r w:rsidR="00435BB2">
        <w:t xml:space="preserve"> mean ratio of treatment to placebo</w:t>
      </w:r>
      <w:r w:rsidR="00A8490F">
        <w:t xml:space="preserve"> </w:t>
      </w:r>
      <w:r w:rsidR="00AB5BCA">
        <w:t xml:space="preserve">(-0.65 in log scale with </w:t>
      </w:r>
      <w:r w:rsidR="00A8490F">
        <w:t>SD = 0.051)</w:t>
      </w:r>
      <w:r w:rsidR="00275A26">
        <w:t xml:space="preserve">. </w:t>
      </w:r>
      <w:r w:rsidR="001D4351">
        <w:t>Again,</w:t>
      </w:r>
      <w:r w:rsidR="00E7143A">
        <w:t xml:space="preserve"> </w:t>
      </w:r>
      <w:proofErr w:type="spellStart"/>
      <w:r w:rsidR="00E7143A">
        <w:t>Tofersen</w:t>
      </w:r>
      <w:proofErr w:type="spellEnd"/>
      <w:r w:rsidR="00E7143A">
        <w:t xml:space="preserve"> Phase</w:t>
      </w:r>
      <w:r w:rsidR="0052700F">
        <w:t xml:space="preserve">1/2 </w:t>
      </w:r>
      <w:r w:rsidR="00E7143A">
        <w:t xml:space="preserve">study </w:t>
      </w:r>
      <w:r w:rsidR="0052700F">
        <w:t>assumed</w:t>
      </w:r>
      <w:r w:rsidR="00275A26">
        <w:t xml:space="preserve"> </w:t>
      </w:r>
      <w:r w:rsidR="0052700F">
        <w:t xml:space="preserve">pooled </w:t>
      </w:r>
      <w:r w:rsidR="00275A26">
        <w:t>SD = .11 for sample size calculation.</w:t>
      </w:r>
    </w:p>
    <w:p w14:paraId="5C685F4E" w14:textId="12032B82" w:rsidR="006454E0" w:rsidRDefault="002E6460">
      <w:r>
        <w:t xml:space="preserve">From </w:t>
      </w:r>
      <w:proofErr w:type="spellStart"/>
      <w:r>
        <w:t>Toferse</w:t>
      </w:r>
      <w:r w:rsidR="00B6124C">
        <w:t>n</w:t>
      </w:r>
      <w:proofErr w:type="spellEnd"/>
      <w:r>
        <w:t xml:space="preserve"> Phase 2/3, the slow progressing placebo group has SD</w:t>
      </w:r>
      <w:r w:rsidR="00C65D5E">
        <w:t xml:space="preserve"> of 0.</w:t>
      </w:r>
      <w:r w:rsidR="00971051">
        <w:t>7</w:t>
      </w:r>
      <w:r w:rsidR="00C65D5E">
        <w:t xml:space="preserve"> at baseline</w:t>
      </w:r>
      <w:r w:rsidR="00B6124C">
        <w:t xml:space="preserve">. Assuming the same SD for </w:t>
      </w:r>
      <w:r w:rsidR="00C45A32">
        <w:t>16-week</w:t>
      </w:r>
      <w:r w:rsidR="00B6124C">
        <w:t xml:space="preserve"> </w:t>
      </w:r>
      <w:r w:rsidR="00C45A32">
        <w:t>follow-up</w:t>
      </w:r>
      <w:r w:rsidR="00B6124C">
        <w:t xml:space="preserve">, the </w:t>
      </w:r>
      <w:r w:rsidR="00F43F63">
        <w:t>SD</w:t>
      </w:r>
      <w:r w:rsidR="00B6124C">
        <w:t xml:space="preserve"> for </w:t>
      </w:r>
      <w:r w:rsidR="00EF1A72">
        <w:t xml:space="preserve">the change would be </w:t>
      </w:r>
      <w:r w:rsidR="00D57398">
        <w:t>0.</w:t>
      </w:r>
      <w:r w:rsidR="00AE0F0E">
        <w:t>81</w:t>
      </w:r>
      <w:r w:rsidR="00D57398">
        <w:t xml:space="preserve"> (using the design matrix)</w:t>
      </w:r>
    </w:p>
    <w:p w14:paraId="6EE23A9C" w14:textId="25F2EF66" w:rsidR="00331086" w:rsidRDefault="002101FC">
      <w:r>
        <w:t xml:space="preserve">Also, based on the observed </w:t>
      </w:r>
      <w:r w:rsidR="00E14C19">
        <w:t>SD</w:t>
      </w:r>
      <w:r w:rsidR="00405998">
        <w:t>,</w:t>
      </w:r>
      <w:r>
        <w:t xml:space="preserve"> with the proposed sample size 16 (</w:t>
      </w:r>
      <w:r w:rsidR="00A71E6B">
        <w:t xml:space="preserve">12 treatment, 4 placebo) and the baseline SD = 0.7, the study would expect </w:t>
      </w:r>
      <w:r w:rsidR="00C40E4C">
        <w:t xml:space="preserve">estimate of SD for the </w:t>
      </w:r>
      <w:proofErr w:type="gramStart"/>
      <w:r w:rsidR="00C40E4C">
        <w:t>log(</w:t>
      </w:r>
      <w:proofErr w:type="gramEnd"/>
      <w:r w:rsidR="00C40E4C">
        <w:t xml:space="preserve">GM ratio) = </w:t>
      </w:r>
      <w:r w:rsidR="00E7487C">
        <w:t>0.</w:t>
      </w:r>
      <w:r w:rsidR="005F5601">
        <w:t>1</w:t>
      </w:r>
      <w:r w:rsidR="00E35897">
        <w:t>5</w:t>
      </w:r>
      <w:r w:rsidR="00405998">
        <w:t xml:space="preserve"> (need to run the simulation)</w:t>
      </w:r>
    </w:p>
    <w:p w14:paraId="134621AF" w14:textId="4A963CE9" w:rsidR="00405998" w:rsidRDefault="00405998">
      <w:r>
        <w:t xml:space="preserve">We have performed the power analysis considering the </w:t>
      </w:r>
      <w:r w:rsidR="00AF191B">
        <w:t>SD = 0.11</w:t>
      </w:r>
    </w:p>
    <w:p w14:paraId="75B02F30" w14:textId="1BB173EB" w:rsidR="00A70DD0" w:rsidRDefault="0017356A" w:rsidP="007B2F41">
      <w:r>
        <w:t xml:space="preserve">The study aims to observe at least 30% reduction </w:t>
      </w:r>
      <w:r w:rsidR="00F6249A">
        <w:t>in change from baseline</w:t>
      </w:r>
      <w:r w:rsidR="00124424">
        <w:t xml:space="preserve"> (expressed </w:t>
      </w:r>
      <w:r w:rsidR="006A7D77">
        <w:t>as a</w:t>
      </w:r>
      <w:r w:rsidR="00124424">
        <w:t xml:space="preserve"> ratio)</w:t>
      </w:r>
      <w:r w:rsidR="00F6249A">
        <w:t xml:space="preserve"> in treated group compared to the placebo group</w:t>
      </w:r>
      <w:r w:rsidR="005A3DE1">
        <w:t xml:space="preserve"> in log scale</w:t>
      </w:r>
      <w:r w:rsidR="00F6249A">
        <w:t xml:space="preserve">. A 30% reduction </w:t>
      </w:r>
      <w:r w:rsidR="00F71076">
        <w:t>we expect to observ</w:t>
      </w:r>
      <w:r w:rsidR="004D4F24">
        <w:t>e 70% of the placebo in treated group.</w:t>
      </w:r>
      <w:r w:rsidR="00F6249A">
        <w:t xml:space="preserve"> </w:t>
      </w:r>
      <w:r w:rsidR="003D797C">
        <w:t xml:space="preserve">So we will require to observe a difference of </w:t>
      </w:r>
      <w:proofErr w:type="gramStart"/>
      <w:r w:rsidR="00F6249A" w:rsidRPr="003D797C">
        <w:t>log(</w:t>
      </w:r>
      <w:proofErr w:type="gramEnd"/>
      <w:r w:rsidR="001D0CCC" w:rsidRPr="003D797C">
        <w:t>Change from baseline</w:t>
      </w:r>
      <w:r w:rsidR="008E6091" w:rsidRPr="003D797C">
        <w:t xml:space="preserve"> in Treatment</w:t>
      </w:r>
      <w:r w:rsidR="00CD6C64">
        <w:t xml:space="preserve"> </w:t>
      </w:r>
      <w:r w:rsidR="00B73A70">
        <w:t xml:space="preserve">[in </w:t>
      </w:r>
      <w:r w:rsidR="00CD6C64">
        <w:t>ratio scale</w:t>
      </w:r>
      <w:r w:rsidR="00B73A70">
        <w:t>]</w:t>
      </w:r>
      <w:r w:rsidR="00F6249A" w:rsidRPr="003D797C">
        <w:t>) – log(</w:t>
      </w:r>
      <w:r w:rsidR="008E6091" w:rsidRPr="003D797C">
        <w:t>Change from baseline in placebo</w:t>
      </w:r>
      <w:r w:rsidR="00F6249A" w:rsidRPr="003D797C">
        <w:t>)= Log(.</w:t>
      </w:r>
      <w:r w:rsidR="00A14971">
        <w:t>7</w:t>
      </w:r>
      <w:r w:rsidR="00F6249A" w:rsidRPr="003D797C">
        <w:t>) =   -.36</w:t>
      </w:r>
      <w:r w:rsidR="006955C7" w:rsidRPr="003D797C">
        <w:t xml:space="preserve"> unit in log scale.</w:t>
      </w:r>
      <w:r w:rsidR="00C45A32" w:rsidRPr="003D797C">
        <w:t xml:space="preserve"> Results t</w:t>
      </w:r>
      <w:r w:rsidR="006955C7" w:rsidRPr="003D797C">
        <w:t>he effect size</w:t>
      </w:r>
      <w:r w:rsidR="00BE1B92" w:rsidRPr="003D797C">
        <w:t xml:space="preserve"> </w:t>
      </w:r>
      <w:r w:rsidR="006955C7" w:rsidRPr="003D797C">
        <w:t>(Cohen’s d) d = -.36/</w:t>
      </w:r>
      <w:r w:rsidR="003B4733">
        <w:t>0.11</w:t>
      </w:r>
      <w:r w:rsidR="002E1971">
        <w:t xml:space="preserve"> </w:t>
      </w:r>
      <w:r w:rsidR="006955C7" w:rsidRPr="003D797C">
        <w:t xml:space="preserve">= </w:t>
      </w:r>
      <w:r w:rsidR="004665BB">
        <w:t>-3.2</w:t>
      </w:r>
      <w:r w:rsidR="006955C7" w:rsidRPr="003D797C">
        <w:t>.</w:t>
      </w:r>
      <w:r w:rsidR="005B4370">
        <w:t xml:space="preserve"> </w:t>
      </w:r>
      <w:r w:rsidR="00DE3BE8">
        <w:t xml:space="preserve">Assuming </w:t>
      </w:r>
      <w:r w:rsidR="006136CD">
        <w:t>Alpha = .</w:t>
      </w:r>
      <w:r w:rsidR="007B2F41">
        <w:t xml:space="preserve">1, </w:t>
      </w:r>
      <w:r w:rsidR="005B4370">
        <w:t xml:space="preserve">one sided </w:t>
      </w:r>
      <w:r w:rsidR="007A1EA8">
        <w:t xml:space="preserve">alternative, </w:t>
      </w:r>
      <w:r w:rsidR="005F3C95">
        <w:t xml:space="preserve">and with the sample of size </w:t>
      </w:r>
      <w:r w:rsidR="005E274E">
        <w:t>12</w:t>
      </w:r>
      <w:r w:rsidR="005F3C95">
        <w:t xml:space="preserve"> in treated and </w:t>
      </w:r>
      <w:r w:rsidR="005E274E">
        <w:t>4</w:t>
      </w:r>
      <w:r w:rsidR="005F3C95">
        <w:t xml:space="preserve"> in placebo, </w:t>
      </w:r>
      <w:r w:rsidR="00052BF9">
        <w:t xml:space="preserve">the study would provide </w:t>
      </w:r>
      <w:r w:rsidR="000061BD">
        <w:t>9</w:t>
      </w:r>
      <w:r w:rsidR="005B4370">
        <w:t>9</w:t>
      </w:r>
      <w:r w:rsidR="000061BD">
        <w:t xml:space="preserve">% power </w:t>
      </w:r>
      <w:r w:rsidR="00351123">
        <w:t xml:space="preserve">and for sample of size 12 and </w:t>
      </w:r>
      <w:r w:rsidR="00E14712">
        <w:t xml:space="preserve">4, the study would have </w:t>
      </w:r>
      <w:r w:rsidR="00406181">
        <w:t>9</w:t>
      </w:r>
      <w:r w:rsidR="00A136DD">
        <w:t>6</w:t>
      </w:r>
      <w:r w:rsidR="00E14712">
        <w:t xml:space="preserve">% power </w:t>
      </w:r>
      <w:r w:rsidR="000061BD">
        <w:t>to detect the 30% reduction</w:t>
      </w:r>
      <w:r w:rsidR="00BD70EB">
        <w:t xml:space="preserve"> </w:t>
      </w:r>
      <w:r w:rsidR="00C92C45">
        <w:t>in GM treated compared to GM placebo.</w:t>
      </w:r>
      <w:r w:rsidR="0013159F">
        <w:t xml:space="preserve"> The power with this sample size of 16 would still be </w:t>
      </w:r>
      <w:r w:rsidR="00012DF3">
        <w:t>more than 80% until the SD is less than 0.28.</w:t>
      </w:r>
      <w:r w:rsidR="00721865">
        <w:t xml:space="preserve"> (include the </w:t>
      </w:r>
      <w:r w:rsidR="001A0EC5">
        <w:t>sphere of SD estimate from the simulation</w:t>
      </w:r>
      <w:r w:rsidR="00337444">
        <w:t xml:space="preserve"> which is quite large SD</w:t>
      </w:r>
      <w:r w:rsidR="001A0EC5">
        <w:t>)</w:t>
      </w:r>
      <w:r w:rsidR="00E94664">
        <w:t>.</w:t>
      </w:r>
    </w:p>
    <w:p w14:paraId="0501CC7D" w14:textId="77777777" w:rsidR="004665BB" w:rsidRDefault="004665BB">
      <w:pPr>
        <w:rPr>
          <w:rFonts w:ascii="Courier New" w:hAnsi="Courier New" w:cs="Courier New"/>
        </w:rPr>
      </w:pPr>
      <w:r w:rsidRPr="004665BB">
        <w:rPr>
          <w:rFonts w:ascii="Courier New" w:hAnsi="Courier New" w:cs="Courier New"/>
        </w:rPr>
        <w:t xml:space="preserve">pwr.t2n.test(n1 = 12, n2 = 4, d = -.36/0.11, </w:t>
      </w:r>
      <w:proofErr w:type="spellStart"/>
      <w:proofErr w:type="gramStart"/>
      <w:r w:rsidRPr="004665BB">
        <w:rPr>
          <w:rFonts w:ascii="Courier New" w:hAnsi="Courier New" w:cs="Courier New"/>
        </w:rPr>
        <w:t>sig.level</w:t>
      </w:r>
      <w:proofErr w:type="spellEnd"/>
      <w:proofErr w:type="gramEnd"/>
      <w:r w:rsidRPr="004665BB">
        <w:rPr>
          <w:rFonts w:ascii="Courier New" w:hAnsi="Courier New" w:cs="Courier New"/>
        </w:rPr>
        <w:t xml:space="preserve"> = .10, alternative = "less")</w:t>
      </w:r>
    </w:p>
    <w:p w14:paraId="2BB7D69F" w14:textId="3685345E" w:rsidR="00FC1E89" w:rsidRDefault="00FC1E89">
      <w:pPr>
        <w:rPr>
          <w:rFonts w:ascii="Courier New" w:hAnsi="Courier New" w:cs="Courier New"/>
        </w:rPr>
      </w:pPr>
      <w:r>
        <w:t xml:space="preserve">Since we are dealing with GM ratio, the change in scale should </w:t>
      </w:r>
      <w:r w:rsidR="00F86159">
        <w:t>not affect the power analysis.</w:t>
      </w:r>
    </w:p>
    <w:p w14:paraId="12BE7A5F" w14:textId="77777777" w:rsidR="00E94664" w:rsidRDefault="00E94664">
      <w:pPr>
        <w:rPr>
          <w:rFonts w:ascii="Courier New" w:hAnsi="Courier New" w:cs="Courier New"/>
        </w:rPr>
      </w:pPr>
    </w:p>
    <w:p w14:paraId="1374C54F" w14:textId="39AB8B0A" w:rsidR="00231B4E" w:rsidRDefault="00231B4E">
      <w:r>
        <w:br w:type="page"/>
      </w:r>
    </w:p>
    <w:p w14:paraId="1825A7A2" w14:textId="29C55C5B" w:rsidR="00DD55BA" w:rsidRDefault="004C434F" w:rsidP="004C434F">
      <w:r w:rsidRPr="004C434F">
        <w:t>change from baseline (expressed</w:t>
      </w:r>
      <w:r>
        <w:t xml:space="preserve"> </w:t>
      </w:r>
      <w:r w:rsidRPr="004C434F">
        <w:t xml:space="preserve">as a ratio) to Week 28 in plasma </w:t>
      </w:r>
      <w:proofErr w:type="spellStart"/>
      <w:r w:rsidRPr="004C434F">
        <w:t>NfL</w:t>
      </w:r>
      <w:proofErr w:type="spellEnd"/>
      <w:r>
        <w:t xml:space="preserve"> (copied from phase 3 appendix)</w:t>
      </w:r>
    </w:p>
    <w:p w14:paraId="09AB382E" w14:textId="20FE455E" w:rsidR="00724BDD" w:rsidRDefault="00724BDD" w:rsidP="004C434F">
      <w:pPr>
        <w:rPr>
          <w:b/>
          <w:bCs/>
        </w:rPr>
      </w:pPr>
      <w:proofErr w:type="gramStart"/>
      <w:r w:rsidRPr="00C5175C">
        <w:rPr>
          <w:b/>
          <w:bCs/>
        </w:rPr>
        <w:t>log(</w:t>
      </w:r>
      <w:proofErr w:type="gramEnd"/>
      <w:r w:rsidRPr="00C5175C">
        <w:rPr>
          <w:b/>
          <w:bCs/>
        </w:rPr>
        <w:t xml:space="preserve">ratio of 24 week to baseline in treated)/log(ratio of 24 week to baseline in placebo) = </w:t>
      </w:r>
      <w:r w:rsidR="000E4564" w:rsidRPr="00C5175C">
        <w:rPr>
          <w:b/>
          <w:bCs/>
        </w:rPr>
        <w:t>.3</w:t>
      </w:r>
    </w:p>
    <w:p w14:paraId="636936A3" w14:textId="4B644BCF" w:rsidR="00562E1F" w:rsidRPr="00C5175C" w:rsidRDefault="00562E1F" w:rsidP="004C434F">
      <w:pPr>
        <w:rPr>
          <w:b/>
          <w:bCs/>
        </w:rPr>
      </w:pPr>
      <w:r w:rsidRPr="00562E1F">
        <w:rPr>
          <w:b/>
          <w:bCs/>
          <w:noProof/>
        </w:rPr>
        <w:drawing>
          <wp:inline distT="0" distB="0" distL="0" distR="0" wp14:anchorId="61BD2887" wp14:editId="4838B32A">
            <wp:extent cx="5943600" cy="1042035"/>
            <wp:effectExtent l="0" t="0" r="0" b="5715"/>
            <wp:docPr id="139428392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83923" name="Picture 1" descr="A close-up of a text&#10;&#10;Description automatically generated"/>
                    <pic:cNvPicPr/>
                  </pic:nvPicPr>
                  <pic:blipFill>
                    <a:blip r:embed="rId5"/>
                    <a:stretch>
                      <a:fillRect/>
                    </a:stretch>
                  </pic:blipFill>
                  <pic:spPr>
                    <a:xfrm>
                      <a:off x="0" y="0"/>
                      <a:ext cx="5943600" cy="1042035"/>
                    </a:xfrm>
                    <a:prstGeom prst="rect">
                      <a:avLst/>
                    </a:prstGeom>
                  </pic:spPr>
                </pic:pic>
              </a:graphicData>
            </a:graphic>
          </wp:inline>
        </w:drawing>
      </w:r>
    </w:p>
    <w:p w14:paraId="659BF9F7" w14:textId="3839B8D0" w:rsidR="00BC4144" w:rsidRDefault="00BC4144">
      <w:r>
        <w:t xml:space="preserve">Slow progressing .52 has </w:t>
      </w:r>
      <w:r w:rsidR="001068CA">
        <w:t>SD = 0.</w:t>
      </w:r>
      <w:r w:rsidR="00561496">
        <w:t>0</w:t>
      </w:r>
      <w:r w:rsidR="001068CA">
        <w:t>51</w:t>
      </w:r>
    </w:p>
    <w:p w14:paraId="03476C61" w14:textId="0120E273" w:rsidR="00E34409" w:rsidRPr="00B4526D" w:rsidRDefault="00915A9B">
      <w:pPr>
        <w:rPr>
          <w:b/>
          <w:bCs/>
        </w:rPr>
      </w:pPr>
      <w:r w:rsidRPr="00B4526D">
        <w:rPr>
          <w:b/>
          <w:bCs/>
        </w:rPr>
        <w:t>GNG</w:t>
      </w:r>
    </w:p>
    <w:p w14:paraId="725CA28A" w14:textId="198D5EDD" w:rsidR="00915A9B" w:rsidRDefault="00C7737C">
      <w:r>
        <w:t xml:space="preserve">Go if the posterior </w:t>
      </w:r>
      <w:r w:rsidR="00A740F4">
        <w:t>control adjusted treatment effect is 30% with probability 70%</w:t>
      </w:r>
    </w:p>
    <w:p w14:paraId="72A36C7E" w14:textId="1C6B85EC" w:rsidR="00132CDD" w:rsidRPr="00471FE7" w:rsidRDefault="002E190B">
      <w:r w:rsidRPr="00471FE7">
        <w:t xml:space="preserve">Plasma </w:t>
      </w:r>
      <w:proofErr w:type="spellStart"/>
      <w:r w:rsidRPr="00471FE7">
        <w:t>NfL</w:t>
      </w:r>
      <w:proofErr w:type="spellEnd"/>
      <w:r w:rsidRPr="00471FE7">
        <w:t xml:space="preserve"> geometric mean ratio to baseline. </w:t>
      </w:r>
      <w:r w:rsidR="0041068F" w:rsidRPr="00471FE7">
        <w:t>In log scale that ratio</w:t>
      </w:r>
      <w:r w:rsidR="00BF0A72" w:rsidRPr="00471FE7">
        <w:t xml:space="preserve"> for a subject</w:t>
      </w:r>
      <w:r w:rsidR="0041068F" w:rsidRPr="00471FE7">
        <w:t xml:space="preserve"> is </w:t>
      </w:r>
      <w:proofErr w:type="gramStart"/>
      <w:r w:rsidR="0041068F" w:rsidRPr="00471FE7">
        <w:t>log(</w:t>
      </w:r>
      <w:proofErr w:type="gramEnd"/>
      <w:r w:rsidR="0041068F" w:rsidRPr="00471FE7">
        <w:t xml:space="preserve">endline </w:t>
      </w:r>
      <w:proofErr w:type="spellStart"/>
      <w:r w:rsidR="0041068F" w:rsidRPr="00471FE7">
        <w:t>nfl</w:t>
      </w:r>
      <w:proofErr w:type="spellEnd"/>
      <w:r w:rsidR="0041068F" w:rsidRPr="00471FE7">
        <w:t xml:space="preserve">) – log(baseline </w:t>
      </w:r>
      <w:proofErr w:type="spellStart"/>
      <w:r w:rsidR="0041068F" w:rsidRPr="00471FE7">
        <w:t>NfL</w:t>
      </w:r>
      <w:proofErr w:type="spellEnd"/>
      <w:r w:rsidR="0041068F" w:rsidRPr="00471FE7">
        <w:t>)</w:t>
      </w:r>
      <w:r w:rsidR="001C053C" w:rsidRPr="00471FE7">
        <w:t xml:space="preserve"> </w:t>
      </w:r>
      <w:r w:rsidR="009751C2" w:rsidRPr="00471FE7">
        <w:t>which could be greater or less than zero.</w:t>
      </w:r>
      <w:r w:rsidR="0073446C" w:rsidRPr="00471FE7">
        <w:t xml:space="preserve"> Negative implies improvement</w:t>
      </w:r>
      <w:r w:rsidR="00D96C82" w:rsidRPr="00471FE7">
        <w:t xml:space="preserve">. This </w:t>
      </w:r>
      <w:r w:rsidR="00877E4A" w:rsidRPr="00471FE7">
        <w:t>could be translated as</w:t>
      </w:r>
      <w:r w:rsidR="00D96C82" w:rsidRPr="00471FE7">
        <w:t xml:space="preserve"> the </w:t>
      </w:r>
      <w:proofErr w:type="gramStart"/>
      <w:r w:rsidR="00D96C82" w:rsidRPr="00471FE7">
        <w:t>log(</w:t>
      </w:r>
      <w:proofErr w:type="gramEnd"/>
      <w:r w:rsidR="00D96C82" w:rsidRPr="00471FE7">
        <w:t>percent change from baseline in ratio)</w:t>
      </w:r>
      <w:r w:rsidR="0090398B" w:rsidRPr="00471FE7">
        <w:t>.</w:t>
      </w:r>
    </w:p>
    <w:p w14:paraId="338FB94F" w14:textId="049FDF5A" w:rsidR="004B3F97" w:rsidRPr="00471FE7" w:rsidRDefault="00053CA0" w:rsidP="00DF4B4B">
      <w:r w:rsidRPr="00471FE7">
        <w:t xml:space="preserve">Taking geometric mean and geometric SD across subjects </w:t>
      </w:r>
      <w:r w:rsidR="00263CF3" w:rsidRPr="00471FE7">
        <w:t>provides</w:t>
      </w:r>
      <w:r w:rsidR="00361A87" w:rsidRPr="00471FE7">
        <w:t xml:space="preserve"> the estimate of</w:t>
      </w:r>
      <w:r w:rsidR="004923AE" w:rsidRPr="00471FE7">
        <w:t xml:space="preserve"> desired group level estimates for treatment and placebo. </w:t>
      </w:r>
      <w:r w:rsidR="00AF3850" w:rsidRPr="00471FE7">
        <w:t xml:space="preserve">Ideally an </w:t>
      </w:r>
      <w:r w:rsidR="00DF4B4B" w:rsidRPr="00471FE7">
        <w:t>ANCOVA model will be used to compare the group</w:t>
      </w:r>
      <w:r w:rsidR="00AF3850" w:rsidRPr="00471FE7">
        <w:t xml:space="preserve"> in the percentage change from baseline</w:t>
      </w:r>
      <w:r w:rsidR="00471FE7" w:rsidRPr="00471FE7">
        <w:t>. The</w:t>
      </w:r>
      <w:r w:rsidR="00DF4B4B" w:rsidRPr="00471FE7">
        <w:t xml:space="preserve"> Baseline</w:t>
      </w:r>
      <w:r w:rsidR="00AF3850" w:rsidRPr="00471FE7">
        <w:t xml:space="preserve"> </w:t>
      </w:r>
      <w:r w:rsidR="00DF4B4B" w:rsidRPr="00471FE7">
        <w:t xml:space="preserve">plasma </w:t>
      </w:r>
      <w:proofErr w:type="spellStart"/>
      <w:r w:rsidR="00DF4B4B" w:rsidRPr="00471FE7">
        <w:t>NfL</w:t>
      </w:r>
      <w:proofErr w:type="spellEnd"/>
      <w:r w:rsidR="00DF4B4B" w:rsidRPr="00471FE7">
        <w:t xml:space="preserve"> will be added as a covariate in the ANCOVA model</w:t>
      </w:r>
    </w:p>
    <w:p w14:paraId="69B82580" w14:textId="0E7BA7B2" w:rsidR="00132CDD" w:rsidRDefault="00471FE7">
      <w:r>
        <w:t>The exper</w:t>
      </w:r>
      <w:r w:rsidR="00BF4900">
        <w:t xml:space="preserve">t group make decisions, based on the </w:t>
      </w:r>
      <w:proofErr w:type="spellStart"/>
      <w:r w:rsidR="00BF4900">
        <w:t>Tofersen</w:t>
      </w:r>
      <w:proofErr w:type="spellEnd"/>
      <w:r w:rsidR="00BF4900">
        <w:t xml:space="preserve"> study that, A 30% reduction </w:t>
      </w:r>
      <w:r w:rsidR="003C2518">
        <w:t>in treated group compared to the placebo in the log percent change from baseline would be clinically significant</w:t>
      </w:r>
      <w:r w:rsidR="004D7C65">
        <w:t xml:space="preserve">. </w:t>
      </w:r>
      <w:proofErr w:type="gramStart"/>
      <w:r w:rsidR="004D7C65">
        <w:t>So</w:t>
      </w:r>
      <w:proofErr w:type="gramEnd"/>
      <w:r w:rsidR="004D7C65">
        <w:t xml:space="preserve"> if the study observe a this level of reduction,</w:t>
      </w:r>
      <w:r w:rsidR="0072738B">
        <w:t xml:space="preserve"> the Quantitative Decision Framework should retain the recommendation of Go with high probability. </w:t>
      </w:r>
    </w:p>
    <w:p w14:paraId="3F586241" w14:textId="76013689" w:rsidR="00493E7B" w:rsidRDefault="00493E7B" w:rsidP="003C0B38">
      <w:pPr>
        <w:spacing w:line="257" w:lineRule="auto"/>
        <w:jc w:val="both"/>
        <w:rPr>
          <w:rFonts w:eastAsia="Calibri"/>
        </w:rPr>
      </w:pPr>
      <w:r>
        <w:rPr>
          <w:rFonts w:eastAsia="Calibri"/>
        </w:rPr>
        <w:t xml:space="preserve">We look for a threshold </w:t>
      </w:r>
      <w:r w:rsidR="00284E7E">
        <w:rPr>
          <w:rFonts w:eastAsia="Calibri"/>
        </w:rPr>
        <w:t xml:space="preserve">for ratio </w:t>
      </w:r>
      <w:r w:rsidR="001760D0">
        <w:rPr>
          <w:rFonts w:eastAsia="Calibri"/>
        </w:rPr>
        <w:t xml:space="preserve">of the log percentage change for </w:t>
      </w:r>
      <w:r w:rsidR="00284E7E">
        <w:rPr>
          <w:rFonts w:eastAsia="Calibri"/>
        </w:rPr>
        <w:t xml:space="preserve">the </w:t>
      </w:r>
      <w:proofErr w:type="spellStart"/>
      <w:r w:rsidR="00284E7E">
        <w:rPr>
          <w:rFonts w:eastAsia="Calibri"/>
        </w:rPr>
        <w:t>GnG</w:t>
      </w:r>
      <w:proofErr w:type="spellEnd"/>
      <w:r w:rsidR="00284E7E">
        <w:rPr>
          <w:rFonts w:eastAsia="Calibri"/>
        </w:rPr>
        <w:t xml:space="preserve"> criteria so that </w:t>
      </w:r>
      <w:r w:rsidR="001760D0">
        <w:rPr>
          <w:rFonts w:eastAsia="Calibri"/>
        </w:rPr>
        <w:t xml:space="preserve">the posterior probability of </w:t>
      </w:r>
      <w:proofErr w:type="spellStart"/>
      <w:r w:rsidR="001B25E7">
        <w:rPr>
          <w:rFonts w:eastAsia="Calibri"/>
        </w:rPr>
        <w:t>go</w:t>
      </w:r>
      <w:proofErr w:type="spellEnd"/>
      <w:r w:rsidR="001B25E7">
        <w:rPr>
          <w:rFonts w:eastAsia="Calibri"/>
        </w:rPr>
        <w:t xml:space="preserve"> is &gt; 80% given the study observed a 30% reduction.</w:t>
      </w:r>
      <w:r w:rsidR="008376C6">
        <w:rPr>
          <w:rFonts w:eastAsia="Calibri"/>
        </w:rPr>
        <w:t xml:space="preserve"> </w:t>
      </w:r>
    </w:p>
    <w:p w14:paraId="73DC4BC7" w14:textId="4D28FA61" w:rsidR="001871A3" w:rsidRDefault="001871A3" w:rsidP="003C0B38">
      <w:pPr>
        <w:spacing w:line="257" w:lineRule="auto"/>
        <w:jc w:val="both"/>
        <w:rPr>
          <w:rFonts w:eastAsia="Calibri"/>
        </w:rPr>
      </w:pPr>
    </w:p>
    <w:p w14:paraId="324CBC0A" w14:textId="77777777" w:rsidR="0066160E" w:rsidRPr="0066160E" w:rsidRDefault="0066160E" w:rsidP="0066160E">
      <w:pPr>
        <w:spacing w:line="257" w:lineRule="auto"/>
        <w:jc w:val="both"/>
        <w:rPr>
          <w:rFonts w:eastAsia="Calibri"/>
        </w:rPr>
      </w:pPr>
      <w:r w:rsidRPr="0066160E">
        <w:rPr>
          <w:rFonts w:eastAsia="Calibri"/>
        </w:rPr>
        <w:t>In evaluating different thresholds, the team decided to adopt the following criteria using the posterior probability of improvement:</w:t>
      </w:r>
    </w:p>
    <w:p w14:paraId="44D69237"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Decision Thresholds:</w:t>
      </w:r>
    </w:p>
    <w:p w14:paraId="76B425DD" w14:textId="77777777" w:rsidR="0066160E" w:rsidRPr="0066160E" w:rsidRDefault="0066160E" w:rsidP="0066160E">
      <w:pPr>
        <w:numPr>
          <w:ilvl w:val="1"/>
          <w:numId w:val="7"/>
        </w:numPr>
        <w:spacing w:line="257" w:lineRule="auto"/>
        <w:jc w:val="both"/>
        <w:rPr>
          <w:rFonts w:eastAsia="Calibri"/>
        </w:rPr>
      </w:pPr>
      <w:r w:rsidRPr="0066160E">
        <w:rPr>
          <w:rFonts w:eastAsia="Calibri"/>
          <w:b/>
          <w:bCs/>
        </w:rPr>
        <w:t>Go Criteria:</w:t>
      </w:r>
      <w:r w:rsidRPr="0066160E">
        <w:rPr>
          <w:rFonts w:eastAsia="Calibri"/>
        </w:rPr>
        <w:t> P(</w:t>
      </w:r>
      <w:proofErr w:type="spellStart"/>
      <w:r w:rsidRPr="0066160E">
        <w:rPr>
          <w:rFonts w:eastAsia="Calibri"/>
        </w:rPr>
        <w:t>Δμ</w:t>
      </w:r>
      <w:proofErr w:type="spellEnd"/>
      <w:r w:rsidRPr="0066160E">
        <w:rPr>
          <w:rFonts w:eastAsia="Calibri"/>
        </w:rPr>
        <w:t>&lt;−0.24)&gt;0.7</w:t>
      </w:r>
    </w:p>
    <w:p w14:paraId="781D7FF9" w14:textId="77777777" w:rsidR="0066160E" w:rsidRPr="0066160E" w:rsidRDefault="0066160E" w:rsidP="0066160E">
      <w:pPr>
        <w:numPr>
          <w:ilvl w:val="1"/>
          <w:numId w:val="7"/>
        </w:numPr>
        <w:spacing w:line="257" w:lineRule="auto"/>
        <w:jc w:val="both"/>
        <w:rPr>
          <w:rFonts w:eastAsia="Calibri"/>
        </w:rPr>
      </w:pPr>
      <w:r w:rsidRPr="0066160E">
        <w:rPr>
          <w:rFonts w:eastAsia="Calibri"/>
          <w:b/>
          <w:bCs/>
        </w:rPr>
        <w:t>No-Go Criteria:</w:t>
      </w:r>
      <w:r w:rsidRPr="0066160E">
        <w:rPr>
          <w:rFonts w:eastAsia="Calibri"/>
        </w:rPr>
        <w:t> P(</w:t>
      </w:r>
      <w:proofErr w:type="spellStart"/>
      <w:r w:rsidRPr="0066160E">
        <w:rPr>
          <w:rFonts w:eastAsia="Calibri"/>
        </w:rPr>
        <w:t>Δμ</w:t>
      </w:r>
      <w:proofErr w:type="spellEnd"/>
      <w:r w:rsidRPr="0066160E">
        <w:rPr>
          <w:rFonts w:eastAsia="Calibri"/>
        </w:rPr>
        <w:t>&lt;−0.</w:t>
      </w:r>
      <w:proofErr w:type="gramStart"/>
      <w:r w:rsidRPr="0066160E">
        <w:rPr>
          <w:rFonts w:eastAsia="Calibri"/>
        </w:rPr>
        <w:t>24)&lt;</w:t>
      </w:r>
      <w:proofErr w:type="gramEnd"/>
      <w:r w:rsidRPr="0066160E">
        <w:rPr>
          <w:rFonts w:eastAsia="Calibri"/>
        </w:rPr>
        <w:t>0.2</w:t>
      </w:r>
    </w:p>
    <w:p w14:paraId="1EC37ADB"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Definition of </w:t>
      </w:r>
      <w:proofErr w:type="spellStart"/>
      <w:r w:rsidRPr="0066160E">
        <w:rPr>
          <w:rFonts w:eastAsia="Calibri"/>
          <w:b/>
          <w:bCs/>
        </w:rPr>
        <w:t>Δμ</w:t>
      </w:r>
      <w:proofErr w:type="spellEnd"/>
      <w:r w:rsidRPr="0066160E">
        <w:rPr>
          <w:rFonts w:eastAsia="Calibri"/>
          <w:b/>
          <w:bCs/>
        </w:rPr>
        <w:t>:</w:t>
      </w:r>
    </w:p>
    <w:p w14:paraId="4C4CDFBA" w14:textId="77777777" w:rsidR="0066160E" w:rsidRPr="0066160E" w:rsidRDefault="0066160E" w:rsidP="0066160E">
      <w:pPr>
        <w:numPr>
          <w:ilvl w:val="1"/>
          <w:numId w:val="7"/>
        </w:numPr>
        <w:spacing w:line="257" w:lineRule="auto"/>
        <w:jc w:val="both"/>
        <w:rPr>
          <w:rFonts w:eastAsia="Calibri"/>
        </w:rPr>
      </w:pPr>
      <w:proofErr w:type="spellStart"/>
      <w:r w:rsidRPr="0066160E">
        <w:rPr>
          <w:rFonts w:eastAsia="Calibri"/>
        </w:rPr>
        <w:t>Δμ</w:t>
      </w:r>
      <w:proofErr w:type="spellEnd"/>
      <w:r w:rsidRPr="0066160E">
        <w:rPr>
          <w:rFonts w:eastAsia="Calibri"/>
        </w:rPr>
        <w:t xml:space="preserve"> is defined as the median (treatment ratio of </w:t>
      </w:r>
      <w:proofErr w:type="spellStart"/>
      <w:r w:rsidRPr="0066160E">
        <w:rPr>
          <w:rFonts w:eastAsia="Calibri"/>
        </w:rPr>
        <w:t>NfL</w:t>
      </w:r>
      <w:proofErr w:type="spellEnd"/>
      <w:r w:rsidRPr="0066160E">
        <w:rPr>
          <w:rFonts w:eastAsia="Calibri"/>
        </w:rPr>
        <w:t xml:space="preserve"> level at follow-up to baseline) divided by the median (placebo ratio of </w:t>
      </w:r>
      <w:proofErr w:type="spellStart"/>
      <w:r w:rsidRPr="0066160E">
        <w:rPr>
          <w:rFonts w:eastAsia="Calibri"/>
        </w:rPr>
        <w:t>NfL</w:t>
      </w:r>
      <w:proofErr w:type="spellEnd"/>
      <w:r w:rsidRPr="0066160E">
        <w:rPr>
          <w:rFonts w:eastAsia="Calibri"/>
        </w:rPr>
        <w:t xml:space="preserve"> level at follow-up to baseline) in log scale.</w:t>
      </w:r>
    </w:p>
    <w:p w14:paraId="3C2FB6F1"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Translation to Original Scale:</w:t>
      </w:r>
    </w:p>
    <w:p w14:paraId="0D8A0343" w14:textId="77777777" w:rsidR="0066160E" w:rsidRPr="0066160E" w:rsidRDefault="0066160E" w:rsidP="0066160E">
      <w:pPr>
        <w:numPr>
          <w:ilvl w:val="1"/>
          <w:numId w:val="7"/>
        </w:numPr>
        <w:spacing w:line="257" w:lineRule="auto"/>
        <w:jc w:val="both"/>
        <w:rPr>
          <w:rFonts w:eastAsia="Calibri"/>
        </w:rPr>
      </w:pPr>
      <w:proofErr w:type="spellStart"/>
      <w:r w:rsidRPr="0066160E">
        <w:rPr>
          <w:rFonts w:eastAsia="Calibri"/>
        </w:rPr>
        <w:t>Δμ</w:t>
      </w:r>
      <w:proofErr w:type="spellEnd"/>
      <w:r w:rsidRPr="0066160E">
        <w:rPr>
          <w:rFonts w:eastAsia="Calibri"/>
        </w:rPr>
        <w:t>&lt;−0.24 implies μ&lt;0.78 (a 22% reduction) with a posterior probability &gt;70% for a ‘go’ decision.</w:t>
      </w:r>
    </w:p>
    <w:p w14:paraId="02ABCE4D" w14:textId="0B478FAD" w:rsidR="0066160E" w:rsidRPr="0066160E" w:rsidRDefault="0066160E" w:rsidP="0066160E">
      <w:pPr>
        <w:numPr>
          <w:ilvl w:val="1"/>
          <w:numId w:val="7"/>
        </w:numPr>
        <w:spacing w:line="257" w:lineRule="auto"/>
        <w:jc w:val="both"/>
        <w:rPr>
          <w:rFonts w:eastAsia="Calibri"/>
        </w:rPr>
      </w:pPr>
      <w:r w:rsidRPr="0066160E">
        <w:rPr>
          <w:rFonts w:eastAsia="Calibri"/>
        </w:rPr>
        <w:t>A ‘No-Go’ decision is made if the posterior probability of observing the threshold is &lt;20%.</w:t>
      </w:r>
    </w:p>
    <w:p w14:paraId="141612DA"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Impact of Threshold:</w:t>
      </w:r>
    </w:p>
    <w:p w14:paraId="2DDDF57D" w14:textId="77777777" w:rsidR="0066160E" w:rsidRPr="0066160E" w:rsidRDefault="0066160E" w:rsidP="0066160E">
      <w:pPr>
        <w:numPr>
          <w:ilvl w:val="1"/>
          <w:numId w:val="7"/>
        </w:numPr>
        <w:spacing w:line="257" w:lineRule="auto"/>
        <w:jc w:val="both"/>
        <w:rPr>
          <w:rFonts w:eastAsia="Calibri"/>
        </w:rPr>
      </w:pPr>
      <w:r w:rsidRPr="0066160E">
        <w:rPr>
          <w:rFonts w:eastAsia="Calibri"/>
        </w:rPr>
        <w:t>If the study observes a 30% reduction, the posterior probability of a ‘go’ decision is 88.6%.</w:t>
      </w:r>
    </w:p>
    <w:p w14:paraId="371F810C" w14:textId="77777777" w:rsidR="0066160E" w:rsidRPr="0066160E" w:rsidRDefault="0066160E" w:rsidP="0066160E">
      <w:pPr>
        <w:numPr>
          <w:ilvl w:val="0"/>
          <w:numId w:val="7"/>
        </w:numPr>
        <w:spacing w:line="257" w:lineRule="auto"/>
        <w:jc w:val="both"/>
        <w:rPr>
          <w:rFonts w:eastAsia="Calibri"/>
        </w:rPr>
      </w:pPr>
      <w:r w:rsidRPr="0066160E">
        <w:rPr>
          <w:rFonts w:eastAsia="Calibri"/>
          <w:b/>
          <w:bCs/>
        </w:rPr>
        <w:t>Operating Characteristics:</w:t>
      </w:r>
    </w:p>
    <w:p w14:paraId="4EA66B85" w14:textId="62FC8D4B" w:rsidR="0066160E" w:rsidRPr="0066160E" w:rsidRDefault="0066160E" w:rsidP="0066160E">
      <w:pPr>
        <w:numPr>
          <w:ilvl w:val="1"/>
          <w:numId w:val="7"/>
        </w:numPr>
        <w:spacing w:line="257" w:lineRule="auto"/>
        <w:jc w:val="both"/>
        <w:rPr>
          <w:rFonts w:eastAsia="Calibri"/>
        </w:rPr>
      </w:pPr>
      <w:r w:rsidRPr="0066160E">
        <w:rPr>
          <w:rFonts w:eastAsia="Calibri"/>
        </w:rPr>
        <w:t xml:space="preserve">Detailed operating characteristics for Go/No-Go decisions across various reduction levels are included in </w:t>
      </w:r>
      <w:r w:rsidR="00B40DED">
        <w:rPr>
          <w:rFonts w:eastAsia="Calibri"/>
        </w:rPr>
        <w:fldChar w:fldCharType="begin"/>
      </w:r>
      <w:r w:rsidR="00B40DED">
        <w:rPr>
          <w:rFonts w:eastAsia="Calibri"/>
        </w:rPr>
        <w:instrText xml:space="preserve"> REF _Ref188533184 </w:instrText>
      </w:r>
      <w:r w:rsidR="00B40DED">
        <w:rPr>
          <w:rFonts w:eastAsia="Calibri"/>
        </w:rPr>
        <w:fldChar w:fldCharType="separate"/>
      </w:r>
      <w:r w:rsidR="00B40DED">
        <w:t xml:space="preserve">Table </w:t>
      </w:r>
      <w:r w:rsidR="00B40DED">
        <w:rPr>
          <w:noProof/>
        </w:rPr>
        <w:t>3</w:t>
      </w:r>
      <w:r w:rsidR="00B40DED">
        <w:rPr>
          <w:rFonts w:eastAsia="Calibri"/>
        </w:rPr>
        <w:fldChar w:fldCharType="end"/>
      </w:r>
      <w:r w:rsidRPr="0066160E">
        <w:rPr>
          <w:rFonts w:eastAsia="Calibri"/>
        </w:rPr>
        <w:t>.</w:t>
      </w:r>
      <w:r w:rsidR="006459A1">
        <w:rPr>
          <w:rFonts w:eastAsia="Calibri"/>
        </w:rPr>
        <w:t xml:space="preserve"> </w:t>
      </w:r>
      <w:r w:rsidR="00E66AE4">
        <w:rPr>
          <w:rFonts w:eastAsia="Calibri"/>
        </w:rPr>
        <w:t>I</w:t>
      </w:r>
      <w:r w:rsidR="006459A1">
        <w:rPr>
          <w:rFonts w:eastAsia="Calibri"/>
        </w:rPr>
        <w:t>f the study observe</w:t>
      </w:r>
      <w:r w:rsidR="008F59D1">
        <w:rPr>
          <w:rFonts w:eastAsia="Calibri"/>
        </w:rPr>
        <w:t>s</w:t>
      </w:r>
      <w:r w:rsidR="006459A1">
        <w:rPr>
          <w:rFonts w:eastAsia="Calibri"/>
        </w:rPr>
        <w:t xml:space="preserve"> a red</w:t>
      </w:r>
      <w:r w:rsidR="00E66AE4">
        <w:rPr>
          <w:rFonts w:eastAsia="Calibri"/>
        </w:rPr>
        <w:t xml:space="preserve">uction of &gt;26% </w:t>
      </w:r>
      <w:r w:rsidR="008F73DD">
        <w:rPr>
          <w:rFonts w:eastAsia="Calibri"/>
        </w:rPr>
        <w:t xml:space="preserve">reduction, the QDM </w:t>
      </w:r>
      <w:r w:rsidR="008F59D1">
        <w:rPr>
          <w:rFonts w:eastAsia="Calibri"/>
        </w:rPr>
        <w:t>will</w:t>
      </w:r>
      <w:r w:rsidR="008F73DD">
        <w:rPr>
          <w:rFonts w:eastAsia="Calibri"/>
        </w:rPr>
        <w:t xml:space="preserve"> recommend go, if </w:t>
      </w:r>
      <w:r w:rsidR="008F59D1">
        <w:rPr>
          <w:rFonts w:eastAsia="Calibri"/>
        </w:rPr>
        <w:t xml:space="preserve">observes a reduction </w:t>
      </w:r>
      <m:oMath>
        <m:r>
          <w:rPr>
            <w:rFonts w:ascii="Cambria Math" w:eastAsia="Calibri" w:hAnsi="Cambria Math"/>
          </w:rPr>
          <m:t>≤</m:t>
        </m:r>
      </m:oMath>
      <w:r w:rsidR="008F59D1">
        <w:rPr>
          <w:rFonts w:eastAsia="Calibri"/>
        </w:rPr>
        <w:t xml:space="preserve"> 19%, </w:t>
      </w:r>
      <w:r w:rsidR="00C31CC9">
        <w:rPr>
          <w:rFonts w:eastAsia="Calibri"/>
        </w:rPr>
        <w:t>the QDM would recommend No-go</w:t>
      </w:r>
      <w:r w:rsidR="00D61686">
        <w:rPr>
          <w:rFonts w:eastAsia="Calibri"/>
        </w:rPr>
        <w:t xml:space="preserve">. Between the range of 19-26% reduction, </w:t>
      </w:r>
      <w:r w:rsidR="00856F45">
        <w:rPr>
          <w:rFonts w:eastAsia="Calibri"/>
        </w:rPr>
        <w:t>the</w:t>
      </w:r>
      <w:r w:rsidR="008A4C6D">
        <w:rPr>
          <w:rFonts w:eastAsia="Calibri"/>
        </w:rPr>
        <w:t xml:space="preserve"> decision would be neutral and need expert</w:t>
      </w:r>
      <w:r w:rsidR="004E2F72">
        <w:rPr>
          <w:rFonts w:eastAsia="Calibri"/>
        </w:rPr>
        <w:t xml:space="preserve"> team </w:t>
      </w:r>
      <w:r w:rsidR="00856F45">
        <w:rPr>
          <w:rFonts w:eastAsia="Calibri"/>
        </w:rPr>
        <w:t>involvement to make the decision of go or No-go</w:t>
      </w:r>
      <w:r w:rsidR="004E2F72">
        <w:rPr>
          <w:rFonts w:eastAsia="Calibri"/>
        </w:rPr>
        <w:t xml:space="preserve"> by evaluating the other criteria</w:t>
      </w:r>
      <w:r w:rsidR="00C90FB3">
        <w:rPr>
          <w:rFonts w:eastAsia="Calibri"/>
        </w:rPr>
        <w:t xml:space="preserve">. </w:t>
      </w:r>
    </w:p>
    <w:p w14:paraId="1D8D495C" w14:textId="459C8CF6" w:rsidR="00266475" w:rsidRDefault="00266475" w:rsidP="00266475">
      <w:pPr>
        <w:pStyle w:val="Caption"/>
        <w:keepNext/>
        <w:spacing w:after="0"/>
      </w:pPr>
      <w:bookmarkStart w:id="0" w:name="_Ref188533184"/>
      <w:r>
        <w:t xml:space="preserve">Table </w:t>
      </w:r>
      <w:r>
        <w:fldChar w:fldCharType="begin"/>
      </w:r>
      <w:r>
        <w:instrText xml:space="preserve"> SEQ Table \* ARABIC </w:instrText>
      </w:r>
      <w:r>
        <w:fldChar w:fldCharType="separate"/>
      </w:r>
      <w:r>
        <w:rPr>
          <w:noProof/>
        </w:rPr>
        <w:t>3</w:t>
      </w:r>
      <w:r>
        <w:fldChar w:fldCharType="end"/>
      </w:r>
      <w:bookmarkEnd w:id="0"/>
      <w:r>
        <w:t xml:space="preserve">. Go/No-Go </w:t>
      </w:r>
      <w:r w:rsidR="008C076E">
        <w:t>probabilities</w:t>
      </w:r>
      <w:r>
        <w:t xml:space="preserve"> for </w:t>
      </w:r>
      <w:r w:rsidR="008C076E">
        <w:t>different</w:t>
      </w:r>
      <w:r>
        <w:t xml:space="preserve"> levels of reduction</w:t>
      </w:r>
      <w:r w:rsidR="008C076E">
        <w:t xml:space="preserve">. </w:t>
      </w:r>
      <w:r w:rsidR="008C076E" w:rsidRPr="008C076E">
        <w:t>Negative reduction implies increase</w:t>
      </w:r>
    </w:p>
    <w:tbl>
      <w:tblPr>
        <w:tblStyle w:val="TableGrid"/>
        <w:tblpPr w:leftFromText="180" w:rightFromText="180" w:vertAnchor="text" w:horzAnchor="margin" w:tblpY="212"/>
        <w:tblW w:w="0" w:type="auto"/>
        <w:tblLayout w:type="fixed"/>
        <w:tblLook w:val="04A0" w:firstRow="1" w:lastRow="0" w:firstColumn="1" w:lastColumn="0" w:noHBand="0" w:noVBand="1"/>
      </w:tblPr>
      <w:tblGrid>
        <w:gridCol w:w="1217"/>
        <w:gridCol w:w="1320"/>
        <w:gridCol w:w="1185"/>
        <w:gridCol w:w="1185"/>
        <w:gridCol w:w="1376"/>
      </w:tblGrid>
      <w:tr w:rsidR="00136C5E" w:rsidRPr="00BB4D7C" w14:paraId="6421EF8A" w14:textId="77777777" w:rsidTr="00352884">
        <w:trPr>
          <w:trHeight w:val="345"/>
        </w:trPr>
        <w:tc>
          <w:tcPr>
            <w:tcW w:w="1217" w:type="dxa"/>
            <w:tcBorders>
              <w:top w:val="single" w:sz="8" w:space="0" w:color="auto"/>
              <w:left w:val="single" w:sz="8" w:space="0" w:color="auto"/>
              <w:bottom w:val="single" w:sz="8" w:space="0" w:color="auto"/>
              <w:right w:val="single" w:sz="8" w:space="0" w:color="auto"/>
            </w:tcBorders>
          </w:tcPr>
          <w:p w14:paraId="5D8130D5" w14:textId="77777777" w:rsidR="00136C5E" w:rsidRDefault="00136C5E" w:rsidP="00825694">
            <w:pPr>
              <w:jc w:val="center"/>
              <w:rPr>
                <w:rFonts w:eastAsia="Calibri" w:cstheme="minorHAnsi"/>
                <w:sz w:val="20"/>
                <w:szCs w:val="20"/>
              </w:rPr>
            </w:pPr>
            <w:r w:rsidRPr="00BB4D7C">
              <w:rPr>
                <w:rFonts w:eastAsia="Calibri" w:cstheme="minorHAnsi"/>
                <w:sz w:val="20"/>
                <w:szCs w:val="20"/>
              </w:rPr>
              <w:t>Reduction</w:t>
            </w:r>
          </w:p>
          <w:p w14:paraId="2E5E6A4D" w14:textId="403B422E" w:rsidR="00352884" w:rsidRPr="00BB4D7C" w:rsidRDefault="00352884" w:rsidP="00825694">
            <w:pPr>
              <w:jc w:val="center"/>
              <w:rPr>
                <w:rFonts w:eastAsia="Calibri" w:cstheme="minorHAnsi"/>
                <w:sz w:val="20"/>
                <w:szCs w:val="20"/>
              </w:rPr>
            </w:pPr>
            <w:r>
              <w:rPr>
                <w:rFonts w:eastAsia="Calibri" w:cstheme="minorHAnsi"/>
                <w:sz w:val="20"/>
                <w:szCs w:val="20"/>
              </w:rPr>
              <w:t>%</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29B4E252" w14:textId="465B0F15" w:rsidR="00136C5E" w:rsidRPr="00BB4D7C" w:rsidRDefault="00136C5E" w:rsidP="00825694">
            <w:pPr>
              <w:jc w:val="center"/>
              <w:rPr>
                <w:rFonts w:eastAsia="Calibri" w:cstheme="minorHAnsi"/>
                <w:sz w:val="20"/>
                <w:szCs w:val="20"/>
              </w:rPr>
            </w:pPr>
            <w:r w:rsidRPr="00BB4D7C">
              <w:rPr>
                <w:rFonts w:eastAsia="Calibri" w:cstheme="minorHAnsi"/>
                <w:sz w:val="20"/>
                <w:szCs w:val="20"/>
              </w:rPr>
              <w:t>True ratio</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29B9AB86" w14:textId="77777777" w:rsidR="00136C5E" w:rsidRDefault="00136C5E" w:rsidP="00825694">
            <w:pPr>
              <w:jc w:val="center"/>
              <w:rPr>
                <w:rFonts w:eastAsia="Calibri" w:cstheme="minorHAnsi"/>
                <w:sz w:val="20"/>
                <w:szCs w:val="20"/>
              </w:rPr>
            </w:pPr>
            <w:proofErr w:type="spellStart"/>
            <w:r w:rsidRPr="00BB4D7C">
              <w:rPr>
                <w:rFonts w:eastAsia="Calibri" w:cstheme="minorHAnsi"/>
                <w:sz w:val="20"/>
                <w:szCs w:val="20"/>
              </w:rPr>
              <w:t>Pr</w:t>
            </w:r>
            <w:proofErr w:type="spellEnd"/>
            <w:r w:rsidRPr="00BB4D7C">
              <w:rPr>
                <w:rFonts w:eastAsia="Calibri" w:cstheme="minorHAnsi"/>
                <w:sz w:val="20"/>
                <w:szCs w:val="20"/>
              </w:rPr>
              <w:t>(go)</w:t>
            </w:r>
          </w:p>
          <w:p w14:paraId="1B5B1D09" w14:textId="11D2D255" w:rsidR="00590B6C" w:rsidRPr="00BB4D7C" w:rsidRDefault="00352884" w:rsidP="00825694">
            <w:pPr>
              <w:jc w:val="center"/>
              <w:rPr>
                <w:rFonts w:eastAsia="Calibri" w:cstheme="minorHAnsi"/>
                <w:sz w:val="20"/>
                <w:szCs w:val="20"/>
              </w:rPr>
            </w:pPr>
            <w:r>
              <w:rPr>
                <w:rFonts w:eastAsia="Calibri" w:cstheme="minorHAnsi"/>
                <w:sz w:val="20"/>
                <w:szCs w:val="20"/>
              </w:rPr>
              <w:t>%</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0B976616" w14:textId="77777777" w:rsidR="00136C5E" w:rsidRDefault="00136C5E" w:rsidP="00825694">
            <w:pPr>
              <w:jc w:val="center"/>
              <w:rPr>
                <w:rFonts w:eastAsia="Calibri" w:cstheme="minorHAnsi"/>
                <w:sz w:val="20"/>
                <w:szCs w:val="20"/>
              </w:rPr>
            </w:pPr>
            <w:proofErr w:type="spellStart"/>
            <w:r w:rsidRPr="00BB4D7C">
              <w:rPr>
                <w:rFonts w:eastAsia="Calibri" w:cstheme="minorHAnsi"/>
                <w:sz w:val="20"/>
                <w:szCs w:val="20"/>
              </w:rPr>
              <w:t>Pr</w:t>
            </w:r>
            <w:proofErr w:type="spellEnd"/>
            <w:r w:rsidRPr="00BB4D7C">
              <w:rPr>
                <w:rFonts w:eastAsia="Calibri" w:cstheme="minorHAnsi"/>
                <w:sz w:val="20"/>
                <w:szCs w:val="20"/>
              </w:rPr>
              <w:t>(no-go)</w:t>
            </w:r>
          </w:p>
          <w:p w14:paraId="1175B36C" w14:textId="4A341EC7" w:rsidR="00352884" w:rsidRPr="00BB4D7C" w:rsidRDefault="00352884" w:rsidP="00825694">
            <w:pPr>
              <w:jc w:val="center"/>
              <w:rPr>
                <w:rFonts w:eastAsia="Calibri" w:cstheme="minorHAnsi"/>
                <w:sz w:val="20"/>
                <w:szCs w:val="20"/>
              </w:rPr>
            </w:pPr>
            <w:r>
              <w:rPr>
                <w:rFonts w:eastAsia="Calibri" w:cstheme="minorHAnsi"/>
                <w:sz w:val="20"/>
                <w:szCs w:val="20"/>
              </w:rPr>
              <w:t>%</w:t>
            </w:r>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6CB644D5" w14:textId="77777777" w:rsidR="00136C5E" w:rsidRDefault="00136C5E" w:rsidP="00825694">
            <w:pPr>
              <w:jc w:val="center"/>
              <w:rPr>
                <w:rFonts w:eastAsia="Calibri" w:cstheme="minorHAnsi"/>
                <w:sz w:val="20"/>
                <w:szCs w:val="20"/>
              </w:rPr>
            </w:pPr>
            <w:proofErr w:type="spellStart"/>
            <w:r w:rsidRPr="00BB4D7C">
              <w:rPr>
                <w:rFonts w:eastAsia="Calibri" w:cstheme="minorHAnsi"/>
                <w:sz w:val="20"/>
                <w:szCs w:val="20"/>
              </w:rPr>
              <w:t>Pr</w:t>
            </w:r>
            <w:proofErr w:type="spellEnd"/>
            <w:r w:rsidRPr="00BB4D7C">
              <w:rPr>
                <w:rFonts w:eastAsia="Calibri" w:cstheme="minorHAnsi"/>
                <w:sz w:val="20"/>
                <w:szCs w:val="20"/>
              </w:rPr>
              <w:t>(consider)</w:t>
            </w:r>
          </w:p>
          <w:p w14:paraId="6B70DED8" w14:textId="277B9DC9" w:rsidR="00352884" w:rsidRPr="00BB4D7C" w:rsidRDefault="00352884" w:rsidP="00825694">
            <w:pPr>
              <w:jc w:val="center"/>
              <w:rPr>
                <w:rFonts w:eastAsia="Calibri" w:cstheme="minorHAnsi"/>
                <w:sz w:val="20"/>
                <w:szCs w:val="20"/>
              </w:rPr>
            </w:pPr>
            <w:r>
              <w:rPr>
                <w:rFonts w:eastAsia="Calibri" w:cstheme="minorHAnsi"/>
                <w:sz w:val="20"/>
                <w:szCs w:val="20"/>
              </w:rPr>
              <w:t>%</w:t>
            </w:r>
          </w:p>
        </w:tc>
      </w:tr>
      <w:tr w:rsidR="00400FD3" w:rsidRPr="00BB4D7C" w14:paraId="69975788" w14:textId="77777777" w:rsidTr="00352884">
        <w:trPr>
          <w:trHeight w:val="240"/>
        </w:trPr>
        <w:tc>
          <w:tcPr>
            <w:tcW w:w="1217" w:type="dxa"/>
            <w:tcBorders>
              <w:top w:val="single" w:sz="8" w:space="0" w:color="auto"/>
              <w:left w:val="single" w:sz="8" w:space="0" w:color="auto"/>
              <w:bottom w:val="single" w:sz="8" w:space="0" w:color="auto"/>
              <w:right w:val="single" w:sz="8" w:space="0" w:color="auto"/>
            </w:tcBorders>
          </w:tcPr>
          <w:p w14:paraId="1B920319" w14:textId="3C66C0A5" w:rsidR="00400FD3" w:rsidRPr="00BB4D7C" w:rsidRDefault="00400FD3" w:rsidP="00400FD3">
            <w:pPr>
              <w:rPr>
                <w:rFonts w:eastAsia="Calibri" w:cstheme="minorHAnsi"/>
                <w:sz w:val="20"/>
                <w:szCs w:val="20"/>
              </w:rPr>
            </w:pPr>
            <w:r w:rsidRPr="00BB4D7C">
              <w:rPr>
                <w:rFonts w:eastAsia="Calibri" w:cstheme="minorHAnsi"/>
                <w:sz w:val="20"/>
                <w:szCs w:val="20"/>
              </w:rPr>
              <w:t>-10</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4B8DA2F5" w14:textId="2FAE20C7" w:rsidR="00400FD3" w:rsidRPr="00BB4D7C" w:rsidRDefault="00400FD3" w:rsidP="00400FD3">
            <w:pPr>
              <w:rPr>
                <w:rFonts w:eastAsia="Calibri" w:cstheme="minorHAnsi"/>
                <w:sz w:val="20"/>
                <w:szCs w:val="20"/>
              </w:rPr>
            </w:pPr>
            <w:r w:rsidRPr="00BB4D7C">
              <w:rPr>
                <w:rFonts w:eastAsia="Calibri" w:cstheme="minorHAnsi"/>
                <w:sz w:val="20"/>
                <w:szCs w:val="20"/>
              </w:rPr>
              <w:t>1.1</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3B178C8" w14:textId="6F1A0440" w:rsidR="00400FD3" w:rsidRPr="00BB4D7C" w:rsidRDefault="00400FD3" w:rsidP="00400FD3">
            <w:pPr>
              <w:rPr>
                <w:rFonts w:eastAsia="Calibri" w:cstheme="minorHAnsi"/>
                <w:sz w:val="20"/>
                <w:szCs w:val="20"/>
              </w:rPr>
            </w:pPr>
            <w:r w:rsidRPr="00BB4D7C">
              <w:rPr>
                <w:sz w:val="20"/>
                <w:szCs w:val="20"/>
              </w:rPr>
              <w:t>0</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A735A17" w14:textId="32CEA9B1" w:rsidR="00400FD3" w:rsidRPr="00BB4D7C" w:rsidRDefault="00400FD3" w:rsidP="00400FD3">
            <w:pPr>
              <w:rPr>
                <w:rFonts w:eastAsia="Calibri" w:cstheme="minorHAnsi"/>
                <w:sz w:val="20"/>
                <w:szCs w:val="20"/>
              </w:rPr>
            </w:pPr>
            <w:r w:rsidRPr="00BB4D7C">
              <w:rPr>
                <w:sz w:val="20"/>
                <w:szCs w:val="20"/>
              </w:rPr>
              <w:t>100</w:t>
            </w:r>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5653D821" w14:textId="502472D1" w:rsidR="00400FD3" w:rsidRPr="00BB4D7C" w:rsidRDefault="00400FD3" w:rsidP="00400FD3">
            <w:pPr>
              <w:rPr>
                <w:rFonts w:eastAsia="Calibri" w:cstheme="minorHAnsi"/>
                <w:sz w:val="20"/>
                <w:szCs w:val="20"/>
              </w:rPr>
            </w:pPr>
            <w:r w:rsidRPr="00BB4D7C">
              <w:rPr>
                <w:sz w:val="20"/>
                <w:szCs w:val="20"/>
              </w:rPr>
              <w:t>0</w:t>
            </w:r>
          </w:p>
        </w:tc>
      </w:tr>
      <w:tr w:rsidR="00233756" w:rsidRPr="00BB4D7C" w14:paraId="2B2E9BDD" w14:textId="77777777" w:rsidTr="00352884">
        <w:trPr>
          <w:trHeight w:val="240"/>
        </w:trPr>
        <w:tc>
          <w:tcPr>
            <w:tcW w:w="1217" w:type="dxa"/>
            <w:tcBorders>
              <w:top w:val="single" w:sz="8" w:space="0" w:color="auto"/>
              <w:left w:val="single" w:sz="8" w:space="0" w:color="auto"/>
              <w:bottom w:val="single" w:sz="8" w:space="0" w:color="auto"/>
              <w:right w:val="single" w:sz="8" w:space="0" w:color="auto"/>
            </w:tcBorders>
          </w:tcPr>
          <w:p w14:paraId="74025771" w14:textId="4CF93CED" w:rsidR="00233756" w:rsidRPr="00BB4D7C" w:rsidRDefault="00233756" w:rsidP="00233756">
            <w:pPr>
              <w:rPr>
                <w:rFonts w:eastAsia="Calibri" w:cstheme="minorHAnsi"/>
                <w:sz w:val="20"/>
                <w:szCs w:val="20"/>
              </w:rPr>
            </w:pPr>
            <w:r w:rsidRPr="00BB4D7C">
              <w:rPr>
                <w:rFonts w:eastAsia="Calibri" w:cstheme="minorHAnsi"/>
                <w:sz w:val="20"/>
                <w:szCs w:val="20"/>
              </w:rPr>
              <w:t>0</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04EF70B4" w14:textId="65A0ECCD" w:rsidR="00233756" w:rsidRPr="00BB4D7C" w:rsidRDefault="00233756" w:rsidP="00233756">
            <w:pPr>
              <w:rPr>
                <w:rFonts w:eastAsia="Calibri" w:cstheme="minorHAnsi"/>
                <w:sz w:val="20"/>
                <w:szCs w:val="20"/>
              </w:rPr>
            </w:pPr>
            <w:r w:rsidRPr="00BB4D7C">
              <w:rPr>
                <w:rFonts w:eastAsia="Calibri" w:cstheme="minorHAnsi"/>
                <w:sz w:val="20"/>
                <w:szCs w:val="20"/>
              </w:rPr>
              <w:t>1.0</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70C36E9F" w14:textId="5421F93E" w:rsidR="00233756" w:rsidRPr="00BB4D7C" w:rsidRDefault="00233756" w:rsidP="00233756">
            <w:pPr>
              <w:rPr>
                <w:rFonts w:eastAsia="Calibri" w:cstheme="minorHAnsi"/>
                <w:sz w:val="20"/>
                <w:szCs w:val="20"/>
              </w:rPr>
            </w:pPr>
            <w:r w:rsidRPr="00BB4D7C">
              <w:rPr>
                <w:sz w:val="20"/>
                <w:szCs w:val="20"/>
              </w:rPr>
              <w:t>0</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477C3AC" w14:textId="3D50AF90" w:rsidR="00233756" w:rsidRPr="00BB4D7C" w:rsidRDefault="00233756" w:rsidP="00233756">
            <w:pPr>
              <w:rPr>
                <w:rFonts w:eastAsia="Calibri" w:cstheme="minorHAnsi"/>
                <w:sz w:val="20"/>
                <w:szCs w:val="20"/>
              </w:rPr>
            </w:pPr>
            <w:r w:rsidRPr="00BB4D7C">
              <w:rPr>
                <w:rFonts w:eastAsia="Calibri" w:cstheme="minorHAnsi"/>
                <w:sz w:val="20"/>
                <w:szCs w:val="20"/>
              </w:rPr>
              <w:t>99.83</w:t>
            </w:r>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519A6557" w14:textId="2155A248" w:rsidR="00233756" w:rsidRPr="00BB4D7C" w:rsidRDefault="00233756" w:rsidP="00233756">
            <w:pPr>
              <w:rPr>
                <w:rFonts w:eastAsia="Calibri" w:cstheme="minorHAnsi"/>
                <w:sz w:val="20"/>
                <w:szCs w:val="20"/>
              </w:rPr>
            </w:pPr>
            <w:r w:rsidRPr="00BB4D7C">
              <w:rPr>
                <w:rFonts w:eastAsia="Calibri" w:cstheme="minorHAnsi"/>
                <w:sz w:val="20"/>
                <w:szCs w:val="20"/>
              </w:rPr>
              <w:t>0.16</w:t>
            </w:r>
          </w:p>
        </w:tc>
      </w:tr>
      <w:tr w:rsidR="00233756" w:rsidRPr="00BB4D7C" w14:paraId="6386FA48" w14:textId="77777777" w:rsidTr="00352884">
        <w:trPr>
          <w:trHeight w:val="240"/>
        </w:trPr>
        <w:tc>
          <w:tcPr>
            <w:tcW w:w="1217" w:type="dxa"/>
            <w:tcBorders>
              <w:top w:val="single" w:sz="8" w:space="0" w:color="auto"/>
              <w:left w:val="single" w:sz="8" w:space="0" w:color="auto"/>
              <w:bottom w:val="single" w:sz="8" w:space="0" w:color="auto"/>
              <w:right w:val="single" w:sz="8" w:space="0" w:color="auto"/>
            </w:tcBorders>
          </w:tcPr>
          <w:p w14:paraId="2A7693D2" w14:textId="10A338C7" w:rsidR="00233756" w:rsidRPr="00BB4D7C" w:rsidRDefault="00233756" w:rsidP="00233756">
            <w:pPr>
              <w:rPr>
                <w:rFonts w:eastAsia="Calibri" w:cstheme="minorHAnsi"/>
                <w:sz w:val="20"/>
                <w:szCs w:val="20"/>
              </w:rPr>
            </w:pPr>
            <w:r w:rsidRPr="00BB4D7C">
              <w:rPr>
                <w:rFonts w:eastAsia="Calibri" w:cstheme="minorHAnsi"/>
                <w:sz w:val="20"/>
                <w:szCs w:val="20"/>
              </w:rPr>
              <w:t>20</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361E3E49" w14:textId="0C5FFE6F" w:rsidR="00233756" w:rsidRPr="00BB4D7C" w:rsidRDefault="00233756" w:rsidP="00233756">
            <w:pPr>
              <w:rPr>
                <w:rFonts w:eastAsia="Calibri" w:cstheme="minorHAnsi"/>
                <w:sz w:val="20"/>
                <w:szCs w:val="20"/>
              </w:rPr>
            </w:pPr>
            <w:r w:rsidRPr="00BB4D7C">
              <w:rPr>
                <w:rFonts w:eastAsia="Calibri" w:cstheme="minorHAnsi"/>
                <w:sz w:val="20"/>
                <w:szCs w:val="20"/>
              </w:rPr>
              <w:t>0.80</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4148378F" w14:textId="4C60EBFB" w:rsidR="00233756" w:rsidRPr="00BB4D7C" w:rsidRDefault="00233756" w:rsidP="00233756">
            <w:pPr>
              <w:rPr>
                <w:rFonts w:eastAsia="Calibri" w:cstheme="minorHAnsi"/>
                <w:sz w:val="20"/>
                <w:szCs w:val="20"/>
              </w:rPr>
            </w:pPr>
            <w:r w:rsidRPr="00BB4D7C">
              <w:rPr>
                <w:sz w:val="20"/>
                <w:szCs w:val="20"/>
              </w:rPr>
              <w:t>20.06</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0A8835E7" w14:textId="5B6BECFF" w:rsidR="00233756" w:rsidRPr="00BB4D7C" w:rsidRDefault="00233756" w:rsidP="00233756">
            <w:pPr>
              <w:rPr>
                <w:rFonts w:eastAsia="Calibri" w:cstheme="minorHAnsi"/>
                <w:sz w:val="20"/>
                <w:szCs w:val="20"/>
              </w:rPr>
            </w:pPr>
            <w:r w:rsidRPr="00BB4D7C">
              <w:rPr>
                <w:sz w:val="20"/>
                <w:szCs w:val="20"/>
              </w:rPr>
              <w:t>29.92</w:t>
            </w:r>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2688A74D" w14:textId="6D3F5C46" w:rsidR="00233756" w:rsidRPr="00BB4D7C" w:rsidRDefault="00233756" w:rsidP="00233756">
            <w:pPr>
              <w:rPr>
                <w:rFonts w:eastAsia="Calibri" w:cstheme="minorHAnsi"/>
                <w:sz w:val="20"/>
                <w:szCs w:val="20"/>
              </w:rPr>
            </w:pPr>
            <w:r w:rsidRPr="00BB4D7C">
              <w:rPr>
                <w:sz w:val="20"/>
                <w:szCs w:val="20"/>
              </w:rPr>
              <w:t>50.02</w:t>
            </w:r>
          </w:p>
        </w:tc>
      </w:tr>
      <w:tr w:rsidR="00233756" w:rsidRPr="00BB4D7C" w14:paraId="1431CF35" w14:textId="77777777" w:rsidTr="00352884">
        <w:trPr>
          <w:trHeight w:val="240"/>
        </w:trPr>
        <w:tc>
          <w:tcPr>
            <w:tcW w:w="1217" w:type="dxa"/>
            <w:tcBorders>
              <w:top w:val="single" w:sz="8" w:space="0" w:color="auto"/>
              <w:left w:val="single" w:sz="8" w:space="0" w:color="auto"/>
              <w:bottom w:val="single" w:sz="8" w:space="0" w:color="auto"/>
              <w:right w:val="single" w:sz="8" w:space="0" w:color="auto"/>
            </w:tcBorders>
          </w:tcPr>
          <w:p w14:paraId="1270D2AB" w14:textId="60C5D440" w:rsidR="00233756" w:rsidRPr="00BB4D7C" w:rsidRDefault="00233756" w:rsidP="00233756">
            <w:pPr>
              <w:rPr>
                <w:rFonts w:eastAsia="Calibri" w:cstheme="minorHAnsi"/>
                <w:sz w:val="20"/>
                <w:szCs w:val="20"/>
              </w:rPr>
            </w:pPr>
            <w:r w:rsidRPr="00BB4D7C">
              <w:rPr>
                <w:rFonts w:eastAsia="Calibri" w:cstheme="minorHAnsi"/>
                <w:sz w:val="20"/>
                <w:szCs w:val="20"/>
              </w:rPr>
              <w:t>30</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4C3C76AB" w14:textId="73F82A04" w:rsidR="00233756" w:rsidRPr="00BB4D7C" w:rsidRDefault="00233756" w:rsidP="00233756">
            <w:pPr>
              <w:rPr>
                <w:rFonts w:eastAsia="Calibri" w:cstheme="minorHAnsi"/>
                <w:sz w:val="20"/>
                <w:szCs w:val="20"/>
              </w:rPr>
            </w:pPr>
            <w:r w:rsidRPr="00BB4D7C">
              <w:rPr>
                <w:rFonts w:eastAsia="Calibri" w:cstheme="minorHAnsi"/>
                <w:sz w:val="20"/>
                <w:szCs w:val="20"/>
              </w:rPr>
              <w:t>0.70</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46A16825" w14:textId="3D49CC5B" w:rsidR="00233756" w:rsidRPr="00BB4D7C" w:rsidRDefault="00233756" w:rsidP="00233756">
            <w:pPr>
              <w:rPr>
                <w:rFonts w:eastAsia="Calibri" w:cstheme="minorHAnsi"/>
                <w:sz w:val="20"/>
                <w:szCs w:val="20"/>
              </w:rPr>
            </w:pPr>
            <w:r w:rsidRPr="00BB4D7C">
              <w:rPr>
                <w:sz w:val="20"/>
                <w:szCs w:val="20"/>
              </w:rPr>
              <w:t>88.64</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39252E1B" w14:textId="4E632330" w:rsidR="00233756" w:rsidRPr="00BB4D7C" w:rsidRDefault="00233756" w:rsidP="00233756">
            <w:pPr>
              <w:rPr>
                <w:rFonts w:eastAsia="Calibri" w:cstheme="minorHAnsi"/>
                <w:sz w:val="20"/>
                <w:szCs w:val="20"/>
              </w:rPr>
            </w:pPr>
            <w:r w:rsidRPr="00BB4D7C">
              <w:rPr>
                <w:sz w:val="20"/>
                <w:szCs w:val="20"/>
              </w:rPr>
              <w:t>0.</w:t>
            </w:r>
            <w:r w:rsidR="007359D4">
              <w:rPr>
                <w:sz w:val="20"/>
                <w:szCs w:val="20"/>
              </w:rPr>
              <w:t>0</w:t>
            </w:r>
            <w:r w:rsidRPr="00BB4D7C">
              <w:rPr>
                <w:sz w:val="20"/>
                <w:szCs w:val="20"/>
              </w:rPr>
              <w:t>5</w:t>
            </w:r>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62669367" w14:textId="32C3EB82" w:rsidR="00233756" w:rsidRPr="00BB4D7C" w:rsidRDefault="00233756" w:rsidP="00233756">
            <w:pPr>
              <w:rPr>
                <w:rFonts w:eastAsia="Calibri" w:cstheme="minorHAnsi"/>
                <w:sz w:val="20"/>
                <w:szCs w:val="20"/>
              </w:rPr>
            </w:pPr>
            <w:r w:rsidRPr="00BB4D7C">
              <w:rPr>
                <w:sz w:val="20"/>
                <w:szCs w:val="20"/>
              </w:rPr>
              <w:t>10.86</w:t>
            </w:r>
          </w:p>
        </w:tc>
      </w:tr>
      <w:tr w:rsidR="00233756" w:rsidRPr="00BB4D7C" w14:paraId="68A28A77" w14:textId="77777777" w:rsidTr="00352884">
        <w:trPr>
          <w:trHeight w:val="240"/>
        </w:trPr>
        <w:tc>
          <w:tcPr>
            <w:tcW w:w="1217" w:type="dxa"/>
            <w:tcBorders>
              <w:top w:val="single" w:sz="8" w:space="0" w:color="auto"/>
              <w:left w:val="single" w:sz="8" w:space="0" w:color="auto"/>
              <w:bottom w:val="single" w:sz="8" w:space="0" w:color="auto"/>
              <w:right w:val="single" w:sz="8" w:space="0" w:color="auto"/>
            </w:tcBorders>
          </w:tcPr>
          <w:p w14:paraId="07BF96C8" w14:textId="206C90AA" w:rsidR="00233756" w:rsidRPr="00BB4D7C" w:rsidRDefault="00233756" w:rsidP="00233756">
            <w:pPr>
              <w:rPr>
                <w:rFonts w:eastAsia="Calibri" w:cstheme="minorHAnsi"/>
                <w:sz w:val="20"/>
                <w:szCs w:val="20"/>
              </w:rPr>
            </w:pPr>
            <w:r w:rsidRPr="00BB4D7C">
              <w:rPr>
                <w:rFonts w:eastAsia="Calibri" w:cstheme="minorHAnsi"/>
                <w:sz w:val="20"/>
                <w:szCs w:val="20"/>
              </w:rPr>
              <w:t>40</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tcPr>
          <w:p w14:paraId="55E6D03C" w14:textId="70D3E75E" w:rsidR="00233756" w:rsidRPr="00BB4D7C" w:rsidRDefault="00233756" w:rsidP="00233756">
            <w:pPr>
              <w:rPr>
                <w:rFonts w:eastAsia="Calibri" w:cstheme="minorHAnsi"/>
                <w:sz w:val="20"/>
                <w:szCs w:val="20"/>
              </w:rPr>
            </w:pPr>
            <w:r w:rsidRPr="00BB4D7C">
              <w:rPr>
                <w:rFonts w:eastAsia="Calibri" w:cstheme="minorHAnsi"/>
                <w:sz w:val="20"/>
                <w:szCs w:val="20"/>
              </w:rPr>
              <w:t>0.60</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2CF7F8B" w14:textId="5331A689" w:rsidR="00233756" w:rsidRPr="00BB4D7C" w:rsidRDefault="00233756" w:rsidP="00233756">
            <w:pPr>
              <w:rPr>
                <w:rFonts w:eastAsia="Calibri" w:cstheme="minorHAnsi"/>
                <w:sz w:val="20"/>
                <w:szCs w:val="20"/>
              </w:rPr>
            </w:pPr>
            <w:r w:rsidRPr="00BB4D7C">
              <w:rPr>
                <w:sz w:val="20"/>
                <w:szCs w:val="20"/>
              </w:rPr>
              <w:t>99.99</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3D5CA0A2" w14:textId="1996FAE9" w:rsidR="00233756" w:rsidRPr="00BB4D7C" w:rsidRDefault="00233756" w:rsidP="00233756">
            <w:pPr>
              <w:rPr>
                <w:rFonts w:eastAsia="Calibri" w:cstheme="minorHAnsi"/>
                <w:sz w:val="20"/>
                <w:szCs w:val="20"/>
              </w:rPr>
            </w:pPr>
            <w:r w:rsidRPr="00BB4D7C">
              <w:rPr>
                <w:sz w:val="20"/>
                <w:szCs w:val="20"/>
              </w:rPr>
              <w:t>0</w:t>
            </w:r>
          </w:p>
        </w:tc>
        <w:tc>
          <w:tcPr>
            <w:tcW w:w="1376" w:type="dxa"/>
            <w:tcBorders>
              <w:top w:val="single" w:sz="8" w:space="0" w:color="auto"/>
              <w:left w:val="single" w:sz="8" w:space="0" w:color="auto"/>
              <w:bottom w:val="single" w:sz="8" w:space="0" w:color="auto"/>
              <w:right w:val="single" w:sz="8" w:space="0" w:color="auto"/>
            </w:tcBorders>
            <w:tcMar>
              <w:left w:w="108" w:type="dxa"/>
              <w:right w:w="108" w:type="dxa"/>
            </w:tcMar>
          </w:tcPr>
          <w:p w14:paraId="258B35FA" w14:textId="212E9A4B" w:rsidR="00233756" w:rsidRPr="00BB4D7C" w:rsidRDefault="00233756" w:rsidP="00233756">
            <w:pPr>
              <w:rPr>
                <w:rFonts w:eastAsia="Calibri" w:cstheme="minorHAnsi"/>
                <w:sz w:val="20"/>
                <w:szCs w:val="20"/>
              </w:rPr>
            </w:pPr>
            <w:r w:rsidRPr="00BB4D7C">
              <w:rPr>
                <w:sz w:val="20"/>
                <w:szCs w:val="20"/>
              </w:rPr>
              <w:t>0.01</w:t>
            </w:r>
          </w:p>
        </w:tc>
      </w:tr>
    </w:tbl>
    <w:p w14:paraId="22B39E66" w14:textId="77777777" w:rsidR="004128EF" w:rsidRDefault="004128EF" w:rsidP="00DD0029">
      <w:pPr>
        <w:spacing w:line="257" w:lineRule="auto"/>
        <w:jc w:val="both"/>
        <w:rPr>
          <w:noProof/>
        </w:rPr>
      </w:pPr>
    </w:p>
    <w:p w14:paraId="7C31435A" w14:textId="77777777" w:rsidR="00C870A5" w:rsidRDefault="00C870A5" w:rsidP="00DD0029">
      <w:pPr>
        <w:spacing w:line="257" w:lineRule="auto"/>
        <w:jc w:val="both"/>
        <w:rPr>
          <w:noProof/>
        </w:rPr>
      </w:pPr>
    </w:p>
    <w:p w14:paraId="23FC7E71" w14:textId="77777777" w:rsidR="008C076E" w:rsidRDefault="008C076E">
      <w:pPr>
        <w:rPr>
          <w:noProof/>
        </w:rPr>
      </w:pPr>
    </w:p>
    <w:p w14:paraId="08AE63C7" w14:textId="77777777" w:rsidR="008C076E" w:rsidRDefault="008C076E">
      <w:pPr>
        <w:rPr>
          <w:noProof/>
        </w:rPr>
      </w:pPr>
    </w:p>
    <w:p w14:paraId="4110083B" w14:textId="288B7258" w:rsidR="00C870A5" w:rsidRDefault="00C870A5">
      <w:pPr>
        <w:rPr>
          <w:noProof/>
        </w:rPr>
      </w:pPr>
      <w:r>
        <w:rPr>
          <w:noProof/>
        </w:rPr>
        <w:br w:type="page"/>
      </w:r>
    </w:p>
    <w:p w14:paraId="0B589FA7" w14:textId="77777777" w:rsidR="00C870A5" w:rsidRDefault="00C870A5" w:rsidP="00DD0029">
      <w:pPr>
        <w:spacing w:line="257" w:lineRule="auto"/>
        <w:jc w:val="both"/>
        <w:rPr>
          <w:noProof/>
        </w:rPr>
      </w:pPr>
    </w:p>
    <w:p w14:paraId="39DA605A" w14:textId="77777777" w:rsidR="00836854" w:rsidRDefault="004128EF" w:rsidP="00836854">
      <w:pPr>
        <w:keepNext/>
        <w:spacing w:line="257" w:lineRule="auto"/>
        <w:jc w:val="both"/>
      </w:pPr>
      <w:r>
        <w:rPr>
          <w:rFonts w:cstheme="minorHAnsi"/>
          <w:b/>
          <w:bCs/>
          <w:noProof/>
        </w:rPr>
        <w:drawing>
          <wp:inline distT="0" distB="0" distL="0" distR="0" wp14:anchorId="07245C6F" wp14:editId="61F1781F">
            <wp:extent cx="2222500" cy="2222500"/>
            <wp:effectExtent l="0" t="0" r="6350" b="6350"/>
            <wp:docPr id="1332430539" name="Picture 2" descr="A graph of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30539" name="Picture 2" descr="A graph of a red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2500" cy="2222500"/>
                    </a:xfrm>
                    <a:prstGeom prst="rect">
                      <a:avLst/>
                    </a:prstGeom>
                    <a:noFill/>
                    <a:ln>
                      <a:noFill/>
                    </a:ln>
                  </pic:spPr>
                </pic:pic>
              </a:graphicData>
            </a:graphic>
          </wp:inline>
        </w:drawing>
      </w:r>
    </w:p>
    <w:p w14:paraId="4358AE3F" w14:textId="5870D636" w:rsidR="00DD0029" w:rsidRPr="00E82D04" w:rsidRDefault="00836854" w:rsidP="00836854">
      <w:pPr>
        <w:pStyle w:val="Caption"/>
        <w:jc w:val="both"/>
        <w:rPr>
          <w:rFonts w:cstheme="minorHAnsi"/>
        </w:rPr>
      </w:pPr>
      <w:bookmarkStart w:id="1" w:name="_Ref188354628"/>
      <w:r>
        <w:t xml:space="preserve">Figure </w:t>
      </w:r>
      <w:r>
        <w:fldChar w:fldCharType="begin"/>
      </w:r>
      <w:r>
        <w:instrText xml:space="preserve"> SEQ Figure \* ARABIC </w:instrText>
      </w:r>
      <w:r>
        <w:fldChar w:fldCharType="separate"/>
      </w:r>
      <w:r>
        <w:rPr>
          <w:noProof/>
        </w:rPr>
        <w:t>1</w:t>
      </w:r>
      <w:r>
        <w:fldChar w:fldCharType="end"/>
      </w:r>
      <w:bookmarkEnd w:id="1"/>
      <w:r>
        <w:t>. Quantitative Decision Framework</w:t>
      </w:r>
    </w:p>
    <w:p w14:paraId="69859192" w14:textId="04501AD3" w:rsidR="00DD0029" w:rsidRDefault="00C870A5" w:rsidP="00DD0029">
      <w:pPr>
        <w:jc w:val="both"/>
        <w:rPr>
          <w:rFonts w:cstheme="minorHAnsi"/>
          <w:b/>
          <w:bCs/>
        </w:rPr>
      </w:pPr>
      <w:r>
        <w:rPr>
          <w:rFonts w:eastAsia="Calibri" w:cstheme="minorHAnsi"/>
        </w:rPr>
        <w:t>A summary of</w:t>
      </w:r>
      <w:r w:rsidRPr="00E82D04">
        <w:rPr>
          <w:rFonts w:eastAsia="Calibri" w:cstheme="minorHAnsi"/>
        </w:rPr>
        <w:t xml:space="preserve"> </w:t>
      </w:r>
      <w:r>
        <w:rPr>
          <w:rFonts w:eastAsia="Calibri" w:cstheme="minorHAnsi"/>
        </w:rPr>
        <w:t>t</w:t>
      </w:r>
      <w:r w:rsidRPr="00E82D04">
        <w:rPr>
          <w:rFonts w:eastAsia="Calibri" w:cstheme="minorHAnsi"/>
        </w:rPr>
        <w:t>he operating characteristics of this quantitative decision-making framework</w:t>
      </w:r>
      <w:r>
        <w:rPr>
          <w:rFonts w:eastAsia="Calibri" w:cstheme="minorHAnsi"/>
        </w:rPr>
        <w:t xml:space="preserve"> </w:t>
      </w:r>
      <w:r w:rsidRPr="00E82D04">
        <w:rPr>
          <w:rFonts w:eastAsia="Calibri" w:cstheme="minorHAnsi"/>
        </w:rPr>
        <w:t xml:space="preserve">is presented </w:t>
      </w:r>
      <w:r>
        <w:rPr>
          <w:rFonts w:eastAsia="Calibri" w:cstheme="minorHAnsi"/>
        </w:rPr>
        <w:t xml:space="preserve">on </w:t>
      </w:r>
      <w:r>
        <w:rPr>
          <w:rFonts w:eastAsia="Calibri" w:cstheme="minorHAnsi"/>
        </w:rPr>
        <w:fldChar w:fldCharType="begin"/>
      </w:r>
      <w:r>
        <w:rPr>
          <w:rFonts w:eastAsia="Calibri" w:cstheme="minorHAnsi"/>
        </w:rPr>
        <w:instrText xml:space="preserve"> REF _Ref188354628 \h </w:instrText>
      </w:r>
      <w:r>
        <w:rPr>
          <w:rFonts w:eastAsia="Calibri" w:cstheme="minorHAnsi"/>
        </w:rPr>
      </w:r>
      <w:r>
        <w:rPr>
          <w:rFonts w:eastAsia="Calibri" w:cstheme="minorHAnsi"/>
        </w:rPr>
        <w:fldChar w:fldCharType="separate"/>
      </w:r>
      <w:r>
        <w:t xml:space="preserve">Figure </w:t>
      </w:r>
      <w:r>
        <w:rPr>
          <w:noProof/>
        </w:rPr>
        <w:t>1</w:t>
      </w:r>
      <w:r>
        <w:rPr>
          <w:rFonts w:eastAsia="Calibri" w:cstheme="minorHAnsi"/>
        </w:rPr>
        <w:fldChar w:fldCharType="end"/>
      </w:r>
      <w:r w:rsidRPr="00E82D04">
        <w:rPr>
          <w:rFonts w:eastAsia="Calibri" w:cstheme="minorHAnsi"/>
        </w:rPr>
        <w:t xml:space="preserve">. With non-informative priors, a decision of ‘go’ corresponds to an observed ratio of geometric mean of the treatment arm to the geometric mean of the placebo arm </w:t>
      </w:r>
      <w:r w:rsidRPr="00F76984">
        <w:rPr>
          <w:rFonts w:cstheme="minorHAnsi"/>
        </w:rPr>
        <w:t>&lt;0.74</w:t>
      </w:r>
      <w:r>
        <w:rPr>
          <w:rFonts w:cstheme="minorHAnsi"/>
        </w:rPr>
        <w:t xml:space="preserve"> and ‘no-go’ </w:t>
      </w:r>
      <w:r w:rsidRPr="00F76984">
        <w:rPr>
          <w:rFonts w:cstheme="minorHAnsi"/>
        </w:rPr>
        <w:t>If the study observes the ratio &gt; .81</w:t>
      </w:r>
      <w:r>
        <w:rPr>
          <w:rFonts w:cstheme="minorHAnsi"/>
        </w:rPr>
        <w:t>.</w:t>
      </w:r>
    </w:p>
    <w:p w14:paraId="791A43E2" w14:textId="77777777" w:rsidR="00DD0029" w:rsidRPr="00C4003B" w:rsidRDefault="00DD0029" w:rsidP="00DD0029">
      <w:pPr>
        <w:jc w:val="both"/>
        <w:rPr>
          <w:rFonts w:cstheme="minorHAnsi"/>
          <w:b/>
          <w:bCs/>
        </w:rPr>
      </w:pPr>
      <w:r w:rsidRPr="00C4003B">
        <w:rPr>
          <w:rFonts w:cstheme="minorHAnsi"/>
          <w:b/>
          <w:bCs/>
        </w:rPr>
        <w:t xml:space="preserve">Figure </w:t>
      </w:r>
      <w:r>
        <w:rPr>
          <w:rFonts w:cstheme="minorHAnsi"/>
          <w:b/>
          <w:bCs/>
        </w:rPr>
        <w:t>8</w:t>
      </w:r>
      <w:r w:rsidRPr="00C4003B">
        <w:rPr>
          <w:rFonts w:cstheme="minorHAnsi"/>
          <w:b/>
          <w:bCs/>
        </w:rPr>
        <w:t xml:space="preserve">: </w:t>
      </w:r>
      <w:r>
        <w:rPr>
          <w:rFonts w:cstheme="minorHAnsi"/>
          <w:b/>
          <w:bCs/>
        </w:rPr>
        <w:t>Operating characteristics of the quantitative decision making</w:t>
      </w:r>
      <w:r w:rsidRPr="00C4003B">
        <w:rPr>
          <w:rFonts w:cstheme="minorHAnsi"/>
          <w:b/>
          <w:bCs/>
        </w:rPr>
        <w:t xml:space="preserve"> </w:t>
      </w:r>
    </w:p>
    <w:p w14:paraId="699C264B" w14:textId="77777777" w:rsidR="00011890" w:rsidRDefault="00011890" w:rsidP="00011890">
      <w:pPr>
        <w:spacing w:line="257" w:lineRule="auto"/>
        <w:jc w:val="both"/>
        <w:rPr>
          <w:rFonts w:eastAsia="Calibri"/>
        </w:rPr>
      </w:pPr>
      <w:r>
        <w:rPr>
          <w:rFonts w:eastAsia="Calibri"/>
        </w:rPr>
        <w:t xml:space="preserve">Noted that, for lognormal distribution the median and GM are the same theoretically. </w:t>
      </w:r>
    </w:p>
    <w:p w14:paraId="7864AFE4" w14:textId="77777777" w:rsidR="00E91B25" w:rsidRDefault="00E91B25" w:rsidP="00132CDD"/>
    <w:p w14:paraId="6BEF8016" w14:textId="77777777" w:rsidR="00790F53" w:rsidRPr="00790F53" w:rsidRDefault="00790F53" w:rsidP="00132CDD">
      <w:pPr>
        <w:rPr>
          <w:b/>
          <w:bCs/>
        </w:rPr>
      </w:pPr>
      <w:r w:rsidRPr="00790F53">
        <w:rPr>
          <w:b/>
          <w:bCs/>
        </w:rPr>
        <w:t xml:space="preserve">Sample size estimation in </w:t>
      </w:r>
      <w:proofErr w:type="spellStart"/>
      <w:r w:rsidRPr="00790F53">
        <w:rPr>
          <w:b/>
          <w:bCs/>
        </w:rPr>
        <w:t>AMBRoSIA</w:t>
      </w:r>
      <w:proofErr w:type="spellEnd"/>
      <w:r w:rsidRPr="00790F53">
        <w:rPr>
          <w:b/>
          <w:bCs/>
        </w:rPr>
        <w:t xml:space="preserve"> study data</w:t>
      </w:r>
    </w:p>
    <w:p w14:paraId="7A3C1B88" w14:textId="49BCAB13" w:rsidR="00132CDD" w:rsidRDefault="00132CDD" w:rsidP="00132CDD">
      <w:r>
        <w:t xml:space="preserve">Determined sample size using clinical trial simulations based on </w:t>
      </w:r>
      <w:proofErr w:type="spellStart"/>
      <w:r>
        <w:t>AMBRoSIA</w:t>
      </w:r>
      <w:proofErr w:type="spellEnd"/>
      <w:r>
        <w:t xml:space="preserve"> study data. These simulations aimed to estimate the power to detect significant differences between groups using plasma neurofilament light chain (NFL) or the ALS Functional Rating Scale (ALSFRS-R) as outcomes. They varied participant numbers and treatment effects, with 1000 replicated trials per scenario. To achieve 80% power for a treatment effect with a proportional reduction in progression rate (PR) of 0.4, the estimated sample size was about 75 participants per group using ALSFRS-R and about 40 participants per group using plasma NFL. Did not provide the detail data generation algorithm</w:t>
      </w:r>
    </w:p>
    <w:p w14:paraId="6EF92B23" w14:textId="77777777" w:rsidR="00132CDD" w:rsidRPr="00612F5D" w:rsidRDefault="00132CDD" w:rsidP="00132CDD">
      <w:r w:rsidRPr="00612F5D">
        <w:rPr>
          <w:b/>
          <w:bCs/>
        </w:rPr>
        <w:t>ALS patients</w:t>
      </w:r>
      <w:r w:rsidRPr="00612F5D">
        <w:t>: Mean age at sampling is 62.3 years with a standard deviation (SD) of 11.8 years.</w:t>
      </w:r>
    </w:p>
    <w:p w14:paraId="67F8CBEF" w14:textId="77777777" w:rsidR="00132CDD" w:rsidRPr="00612F5D" w:rsidRDefault="00132CDD" w:rsidP="00132CDD">
      <w:pPr>
        <w:numPr>
          <w:ilvl w:val="0"/>
          <w:numId w:val="1"/>
        </w:numPr>
      </w:pPr>
      <w:r w:rsidRPr="00612F5D">
        <w:rPr>
          <w:b/>
          <w:bCs/>
        </w:rPr>
        <w:t>Healthy controls</w:t>
      </w:r>
      <w:r w:rsidRPr="00612F5D">
        <w:t>: Mean age at sampling is 55.2 years with a standard deviation (SD) of 13.2 years.</w:t>
      </w:r>
    </w:p>
    <w:p w14:paraId="4EB47128" w14:textId="77777777" w:rsidR="00132CDD" w:rsidRPr="00612F5D" w:rsidRDefault="00132CDD" w:rsidP="00132CDD">
      <w:pPr>
        <w:numPr>
          <w:ilvl w:val="0"/>
          <w:numId w:val="2"/>
        </w:numPr>
      </w:pPr>
      <w:r w:rsidRPr="00612F5D">
        <w:rPr>
          <w:b/>
          <w:bCs/>
        </w:rPr>
        <w:t xml:space="preserve">Plasma </w:t>
      </w:r>
      <w:proofErr w:type="spellStart"/>
      <w:r w:rsidRPr="00612F5D">
        <w:rPr>
          <w:b/>
          <w:bCs/>
        </w:rPr>
        <w:t>NfL</w:t>
      </w:r>
      <w:proofErr w:type="spellEnd"/>
      <w:r w:rsidRPr="00612F5D">
        <w:rPr>
          <w:b/>
          <w:bCs/>
        </w:rPr>
        <w:t xml:space="preserve"> levels for ALS patients</w:t>
      </w:r>
      <w:r w:rsidRPr="00612F5D">
        <w:t xml:space="preserve">: Mean 216.70 </w:t>
      </w:r>
      <w:proofErr w:type="spellStart"/>
      <w:r w:rsidRPr="00612F5D">
        <w:t>pg</w:t>
      </w:r>
      <w:proofErr w:type="spellEnd"/>
      <w:r w:rsidRPr="00612F5D">
        <w:t>/ml</w:t>
      </w:r>
    </w:p>
    <w:p w14:paraId="7B65E37E" w14:textId="77777777" w:rsidR="00132CDD" w:rsidRPr="00612F5D" w:rsidRDefault="00132CDD" w:rsidP="00132CDD">
      <w:pPr>
        <w:numPr>
          <w:ilvl w:val="0"/>
          <w:numId w:val="2"/>
        </w:numPr>
      </w:pPr>
      <w:r w:rsidRPr="00612F5D">
        <w:rPr>
          <w:b/>
          <w:bCs/>
        </w:rPr>
        <w:t xml:space="preserve">Plasma </w:t>
      </w:r>
      <w:proofErr w:type="spellStart"/>
      <w:r w:rsidRPr="00612F5D">
        <w:rPr>
          <w:b/>
          <w:bCs/>
        </w:rPr>
        <w:t>NfL</w:t>
      </w:r>
      <w:proofErr w:type="spellEnd"/>
      <w:r w:rsidRPr="00612F5D">
        <w:rPr>
          <w:b/>
          <w:bCs/>
        </w:rPr>
        <w:t xml:space="preserve"> levels for healthy controls</w:t>
      </w:r>
      <w:r w:rsidRPr="00612F5D">
        <w:t xml:space="preserve">: Mean 50.2 </w:t>
      </w:r>
      <w:proofErr w:type="spellStart"/>
      <w:r w:rsidRPr="00612F5D">
        <w:t>pg</w:t>
      </w:r>
      <w:proofErr w:type="spellEnd"/>
      <w:r w:rsidRPr="00612F5D">
        <w:t>/ml</w:t>
      </w:r>
    </w:p>
    <w:p w14:paraId="0ED5626C" w14:textId="77777777" w:rsidR="00132CDD" w:rsidRDefault="00132CDD" w:rsidP="00132CDD">
      <w:pPr>
        <w:numPr>
          <w:ilvl w:val="0"/>
          <w:numId w:val="3"/>
        </w:numPr>
      </w:pPr>
      <w:r w:rsidRPr="00612F5D">
        <w:rPr>
          <w:b/>
          <w:bCs/>
        </w:rPr>
        <w:t>ALSFRS-R score for ALS patients</w:t>
      </w:r>
      <w:r w:rsidRPr="00612F5D">
        <w:t>: Median 85 [IQR: 76.2-90]</w:t>
      </w:r>
    </w:p>
    <w:p w14:paraId="2B2D7046" w14:textId="77777777" w:rsidR="00132CDD" w:rsidRPr="00612F5D" w:rsidRDefault="00132CDD" w:rsidP="00132CDD">
      <w:pPr>
        <w:numPr>
          <w:ilvl w:val="0"/>
          <w:numId w:val="3"/>
        </w:numPr>
      </w:pPr>
    </w:p>
    <w:p w14:paraId="0938F943" w14:textId="77777777" w:rsidR="00132CDD" w:rsidRPr="00612F5D" w:rsidRDefault="00132CDD" w:rsidP="00132CDD">
      <w:pPr>
        <w:numPr>
          <w:ilvl w:val="0"/>
          <w:numId w:val="4"/>
        </w:numPr>
      </w:pPr>
      <w:r w:rsidRPr="00612F5D">
        <w:rPr>
          <w:b/>
          <w:bCs/>
        </w:rPr>
        <w:t xml:space="preserve">CSF </w:t>
      </w:r>
      <w:proofErr w:type="spellStart"/>
      <w:r w:rsidRPr="00612F5D">
        <w:rPr>
          <w:b/>
          <w:bCs/>
        </w:rPr>
        <w:t>NfL</w:t>
      </w:r>
      <w:proofErr w:type="spellEnd"/>
      <w:r w:rsidRPr="00612F5D">
        <w:rPr>
          <w:b/>
          <w:bCs/>
        </w:rPr>
        <w:t xml:space="preserve"> levels for ALS patients</w:t>
      </w:r>
      <w:r w:rsidRPr="00612F5D">
        <w:t xml:space="preserve">: Mean 13,994.7 </w:t>
      </w:r>
      <w:proofErr w:type="spellStart"/>
      <w:r w:rsidRPr="00612F5D">
        <w:t>pg</w:t>
      </w:r>
      <w:proofErr w:type="spellEnd"/>
      <w:r w:rsidRPr="00612F5D">
        <w:t>/ml</w:t>
      </w:r>
    </w:p>
    <w:p w14:paraId="69BF2BEC" w14:textId="77777777" w:rsidR="00132CDD" w:rsidRPr="00612F5D" w:rsidRDefault="00132CDD" w:rsidP="00132CDD">
      <w:pPr>
        <w:numPr>
          <w:ilvl w:val="0"/>
          <w:numId w:val="4"/>
        </w:numPr>
      </w:pPr>
      <w:r w:rsidRPr="00612F5D">
        <w:rPr>
          <w:b/>
          <w:bCs/>
        </w:rPr>
        <w:t xml:space="preserve">CSF </w:t>
      </w:r>
      <w:proofErr w:type="spellStart"/>
      <w:r w:rsidRPr="00612F5D">
        <w:rPr>
          <w:b/>
          <w:bCs/>
        </w:rPr>
        <w:t>NfL</w:t>
      </w:r>
      <w:proofErr w:type="spellEnd"/>
      <w:r w:rsidRPr="00612F5D">
        <w:rPr>
          <w:b/>
          <w:bCs/>
        </w:rPr>
        <w:t xml:space="preserve"> levels for healthy controls</w:t>
      </w:r>
      <w:r w:rsidRPr="00612F5D">
        <w:t xml:space="preserve">: Mean 1,729.2 </w:t>
      </w:r>
      <w:proofErr w:type="spellStart"/>
      <w:r w:rsidRPr="00612F5D">
        <w:t>pg</w:t>
      </w:r>
      <w:proofErr w:type="spellEnd"/>
      <w:r w:rsidRPr="00612F5D">
        <w:t>/ml</w:t>
      </w:r>
    </w:p>
    <w:p w14:paraId="49486AF5" w14:textId="77777777" w:rsidR="00132CDD" w:rsidRDefault="00132CDD"/>
    <w:p w14:paraId="5C671567" w14:textId="77777777" w:rsidR="00A740F4" w:rsidRDefault="00A740F4"/>
    <w:p w14:paraId="25CBC7A8" w14:textId="0637024C" w:rsidR="00CA0EFB" w:rsidRDefault="00CA0EFB" w:rsidP="00CA0EFB">
      <w:pPr>
        <w:tabs>
          <w:tab w:val="left" w:pos="8370"/>
        </w:tabs>
        <w:rPr>
          <w:sz w:val="20"/>
          <w:szCs w:val="20"/>
        </w:rPr>
      </w:pPr>
      <w:r w:rsidRPr="00CA0EFB">
        <w:rPr>
          <w:sz w:val="20"/>
          <w:szCs w:val="20"/>
        </w:rPr>
        <w:t xml:space="preserve">Helpful information link: </w:t>
      </w:r>
      <w:hyperlink r:id="rId7" w:history="1">
        <w:r w:rsidR="003F7142" w:rsidRPr="000B2764">
          <w:rPr>
            <w:rStyle w:val="Hyperlink"/>
            <w:sz w:val="20"/>
            <w:szCs w:val="20"/>
          </w:rPr>
          <w:t>https://stats.stackexchange.com/questions/427770/can-someone-explain-to-me-the-parameters-of-a-lognormal-distribution</w:t>
        </w:r>
      </w:hyperlink>
    </w:p>
    <w:p w14:paraId="3A84DEA1" w14:textId="77777777" w:rsidR="003F7142" w:rsidRDefault="003F7142" w:rsidP="00CA0EFB">
      <w:pPr>
        <w:tabs>
          <w:tab w:val="left" w:pos="8370"/>
        </w:tabs>
        <w:rPr>
          <w:sz w:val="20"/>
          <w:szCs w:val="20"/>
        </w:rPr>
      </w:pPr>
    </w:p>
    <w:p w14:paraId="532D340B" w14:textId="12147843" w:rsidR="003F7142" w:rsidRDefault="003F7142" w:rsidP="00CA0EFB">
      <w:pPr>
        <w:tabs>
          <w:tab w:val="left" w:pos="8370"/>
        </w:tabs>
        <w:rPr>
          <w:sz w:val="20"/>
          <w:szCs w:val="20"/>
        </w:rPr>
      </w:pPr>
      <w:r>
        <w:rPr>
          <w:sz w:val="20"/>
          <w:szCs w:val="20"/>
        </w:rPr>
        <w:t>Existing therapies</w:t>
      </w:r>
    </w:p>
    <w:p w14:paraId="2AC2121B" w14:textId="6CA49018" w:rsidR="003F7142" w:rsidRDefault="003F7142" w:rsidP="00CA0EFB">
      <w:pPr>
        <w:tabs>
          <w:tab w:val="left" w:pos="8370"/>
        </w:tabs>
        <w:rPr>
          <w:sz w:val="20"/>
          <w:szCs w:val="20"/>
        </w:rPr>
      </w:pPr>
      <w:proofErr w:type="spellStart"/>
      <w:r>
        <w:rPr>
          <w:sz w:val="20"/>
          <w:szCs w:val="20"/>
        </w:rPr>
        <w:t>Riluzone</w:t>
      </w:r>
      <w:proofErr w:type="spellEnd"/>
      <w:r>
        <w:rPr>
          <w:sz w:val="20"/>
          <w:szCs w:val="20"/>
        </w:rPr>
        <w:t xml:space="preserve"> </w:t>
      </w:r>
      <w:r w:rsidR="004966BD">
        <w:rPr>
          <w:sz w:val="20"/>
          <w:szCs w:val="20"/>
        </w:rPr>
        <w:t>(</w:t>
      </w:r>
      <w:r w:rsidR="0057235A">
        <w:rPr>
          <w:sz w:val="20"/>
          <w:szCs w:val="20"/>
        </w:rPr>
        <w:t xml:space="preserve">Sanofi) </w:t>
      </w:r>
      <w:r>
        <w:rPr>
          <w:sz w:val="20"/>
          <w:szCs w:val="20"/>
        </w:rPr>
        <w:t>in UK</w:t>
      </w:r>
    </w:p>
    <w:p w14:paraId="0BCBD98B" w14:textId="0DFEF571" w:rsidR="00894B10" w:rsidRDefault="00894B10" w:rsidP="00CA0EFB">
      <w:pPr>
        <w:tabs>
          <w:tab w:val="left" w:pos="8370"/>
        </w:tabs>
        <w:rPr>
          <w:sz w:val="20"/>
          <w:szCs w:val="20"/>
        </w:rPr>
      </w:pPr>
      <w:proofErr w:type="spellStart"/>
      <w:r>
        <w:rPr>
          <w:sz w:val="20"/>
          <w:szCs w:val="20"/>
        </w:rPr>
        <w:t>Toferse</w:t>
      </w:r>
      <w:r w:rsidR="00D7673B">
        <w:rPr>
          <w:sz w:val="20"/>
          <w:szCs w:val="20"/>
        </w:rPr>
        <w:t>n</w:t>
      </w:r>
      <w:proofErr w:type="spellEnd"/>
      <w:r w:rsidR="00D7673B">
        <w:rPr>
          <w:sz w:val="20"/>
          <w:szCs w:val="20"/>
        </w:rPr>
        <w:t xml:space="preserve">. </w:t>
      </w:r>
    </w:p>
    <w:p w14:paraId="0CA7007C" w14:textId="4FF264FE" w:rsidR="00120DCA" w:rsidRDefault="00120DCA" w:rsidP="00CA0EFB">
      <w:pPr>
        <w:tabs>
          <w:tab w:val="left" w:pos="8370"/>
        </w:tabs>
        <w:rPr>
          <w:sz w:val="20"/>
          <w:szCs w:val="20"/>
        </w:rPr>
      </w:pPr>
      <w:proofErr w:type="spellStart"/>
      <w:r>
        <w:t>Edaravone</w:t>
      </w:r>
      <w:proofErr w:type="spellEnd"/>
      <w:r>
        <w:t xml:space="preserve"> (</w:t>
      </w:r>
      <w:proofErr w:type="spellStart"/>
      <w:r>
        <w:t>Mitshubishi</w:t>
      </w:r>
      <w:proofErr w:type="spellEnd"/>
      <w:r>
        <w:t xml:space="preserve"> Tanabe</w:t>
      </w:r>
      <w:r w:rsidR="00FC1661">
        <w:t xml:space="preserve">) </w:t>
      </w:r>
    </w:p>
    <w:p w14:paraId="38E1360F" w14:textId="4BAF4C55" w:rsidR="00352C49" w:rsidRDefault="000548A5" w:rsidP="00CA0EFB">
      <w:pPr>
        <w:tabs>
          <w:tab w:val="left" w:pos="8370"/>
        </w:tabs>
        <w:rPr>
          <w:rFonts w:cstheme="minorHAnsi"/>
          <w:sz w:val="22"/>
          <w:szCs w:val="22"/>
        </w:rPr>
      </w:pPr>
      <w:r>
        <w:rPr>
          <w:rFonts w:cstheme="minorHAnsi"/>
          <w:sz w:val="22"/>
          <w:szCs w:val="22"/>
        </w:rPr>
        <w:t xml:space="preserve">Dosing frequency </w:t>
      </w:r>
      <w:r w:rsidR="00352C49">
        <w:rPr>
          <w:rFonts w:cstheme="minorHAnsi"/>
          <w:sz w:val="22"/>
          <w:szCs w:val="22"/>
        </w:rPr>
        <w:t>Ph 1/2 study would be on days 1, 29, 57, and 85</w:t>
      </w:r>
    </w:p>
    <w:p w14:paraId="297708B9" w14:textId="56966132" w:rsidR="000548A5" w:rsidRDefault="000548A5" w:rsidP="00CA0EFB">
      <w:pPr>
        <w:tabs>
          <w:tab w:val="left" w:pos="8370"/>
        </w:tabs>
        <w:rPr>
          <w:rFonts w:cstheme="minorHAnsi"/>
          <w:sz w:val="22"/>
          <w:szCs w:val="22"/>
        </w:rPr>
      </w:pPr>
      <w:r>
        <w:rPr>
          <w:rFonts w:cstheme="minorHAnsi"/>
          <w:sz w:val="22"/>
          <w:szCs w:val="22"/>
        </w:rPr>
        <w:t>Specifically, the projected benefit was in the range of a 2-8 percentage point increase in UNC13A protein relative to normal.</w:t>
      </w:r>
    </w:p>
    <w:p w14:paraId="46BBA737" w14:textId="5B2E9368" w:rsidR="00CC678F" w:rsidRDefault="00E23964" w:rsidP="00CA0EFB">
      <w:pPr>
        <w:tabs>
          <w:tab w:val="left" w:pos="8370"/>
        </w:tabs>
        <w:rPr>
          <w:rFonts w:cstheme="minorHAnsi"/>
          <w:sz w:val="22"/>
          <w:szCs w:val="22"/>
        </w:rPr>
      </w:pPr>
      <w:r>
        <w:rPr>
          <w:rFonts w:cstheme="minorHAnsi"/>
          <w:sz w:val="22"/>
          <w:szCs w:val="22"/>
        </w:rPr>
        <w:t>FDA and EMA guidance summary</w:t>
      </w:r>
    </w:p>
    <w:p w14:paraId="53A3E817" w14:textId="520B8EA6" w:rsidR="00E23964" w:rsidRDefault="00E23964" w:rsidP="00CA0EFB">
      <w:pPr>
        <w:tabs>
          <w:tab w:val="left" w:pos="8370"/>
        </w:tabs>
        <w:rPr>
          <w:rFonts w:eastAsia="Times New Roman"/>
        </w:rPr>
      </w:pPr>
      <w:r w:rsidRPr="00882362">
        <w:rPr>
          <w:rFonts w:eastAsia="Times New Roman"/>
        </w:rPr>
        <w:t>The use of the ALSFRS-R is a recommended primary endpoint for measuring functional change. However</w:t>
      </w:r>
      <w:r>
        <w:rPr>
          <w:rFonts w:eastAsia="Times New Roman"/>
        </w:rPr>
        <w:t>,</w:t>
      </w:r>
      <w:r w:rsidRPr="00882362">
        <w:rPr>
          <w:rFonts w:eastAsia="Times New Roman"/>
        </w:rPr>
        <w:t xml:space="preserve"> the ALSFRS-R alone does not incorporate survival which can be problematic in ALS since the incidence of death in ALS may be high, leading to functional data that is missing not at random. Thus</w:t>
      </w:r>
      <w:r>
        <w:rPr>
          <w:rFonts w:eastAsia="Times New Roman"/>
        </w:rPr>
        <w:t>,</w:t>
      </w:r>
      <w:r w:rsidRPr="00882362">
        <w:rPr>
          <w:rFonts w:eastAsia="Times New Roman"/>
        </w:rPr>
        <w:t xml:space="preserve"> a combined analysis of function and survival, such as the joint rank analysis, should be utilized if there are more than a few deaths. Outcomes that measure other disease attributes such as survival, respiratory function, or muscle strength, are recommended as key secondary efficacy assessments. </w:t>
      </w:r>
      <w:r>
        <w:rPr>
          <w:rFonts w:eastAsia="Times New Roman"/>
        </w:rPr>
        <w:t>Disease modifying treatment b</w:t>
      </w:r>
      <w:r w:rsidRPr="00882362">
        <w:rPr>
          <w:rFonts w:eastAsia="Times New Roman"/>
        </w:rPr>
        <w:t xml:space="preserve">enefit can be established in trials of 12-18 months </w:t>
      </w:r>
      <w:r>
        <w:rPr>
          <w:rFonts w:eastAsia="Times New Roman"/>
        </w:rPr>
        <w:t>duration</w:t>
      </w:r>
      <w:r w:rsidRPr="00882362">
        <w:rPr>
          <w:rFonts w:eastAsia="Times New Roman"/>
        </w:rPr>
        <w:t xml:space="preserve">. Trials should include prespecified plans for a long-term, open-label extension that should allow for additional prespecified effectiveness assessments. </w:t>
      </w:r>
      <w:r>
        <w:rPr>
          <w:rFonts w:eastAsia="Times New Roman"/>
        </w:rPr>
        <w:t xml:space="preserve">The accelerated approval pathway with </w:t>
      </w:r>
      <w:proofErr w:type="spellStart"/>
      <w:r>
        <w:rPr>
          <w:rFonts w:eastAsia="Times New Roman"/>
        </w:rPr>
        <w:t>NfL</w:t>
      </w:r>
      <w:proofErr w:type="spellEnd"/>
      <w:r>
        <w:rPr>
          <w:rFonts w:eastAsia="Times New Roman"/>
        </w:rPr>
        <w:t xml:space="preserve"> as a surrogate endpoint has also been used in the US for the approval of </w:t>
      </w:r>
      <w:proofErr w:type="spellStart"/>
      <w:r>
        <w:rPr>
          <w:rFonts w:eastAsia="Times New Roman"/>
        </w:rPr>
        <w:t>Qalsody</w:t>
      </w:r>
      <w:proofErr w:type="spellEnd"/>
      <w:r>
        <w:rPr>
          <w:rFonts w:eastAsia="Times New Roman"/>
        </w:rPr>
        <w:t xml:space="preserve">.  </w:t>
      </w:r>
    </w:p>
    <w:p w14:paraId="372099A0" w14:textId="77777777" w:rsidR="00E23964" w:rsidRDefault="00E23964" w:rsidP="00CA0EFB">
      <w:pPr>
        <w:tabs>
          <w:tab w:val="left" w:pos="8370"/>
        </w:tabs>
        <w:rPr>
          <w:sz w:val="20"/>
          <w:szCs w:val="20"/>
        </w:rPr>
      </w:pPr>
    </w:p>
    <w:p w14:paraId="330DE072" w14:textId="75717160" w:rsidR="00FB5BB2" w:rsidRDefault="00FB5BB2" w:rsidP="00CA0EFB">
      <w:pPr>
        <w:tabs>
          <w:tab w:val="left" w:pos="8370"/>
        </w:tabs>
        <w:rPr>
          <w:sz w:val="20"/>
          <w:szCs w:val="20"/>
        </w:rPr>
      </w:pPr>
      <w:r>
        <w:rPr>
          <w:sz w:val="20"/>
          <w:szCs w:val="20"/>
        </w:rPr>
        <w:t>CDP</w:t>
      </w:r>
    </w:p>
    <w:p w14:paraId="4B3075A2" w14:textId="06BA3F96" w:rsidR="00FB5BB2" w:rsidRDefault="00FB5BB2" w:rsidP="00CA0EFB">
      <w:pPr>
        <w:tabs>
          <w:tab w:val="left" w:pos="8370"/>
        </w:tabs>
      </w:pPr>
      <w:r w:rsidRPr="7E1753FD">
        <w:t xml:space="preserve">The first study is a Ph1/2 first-in-human, multiple dose-escalation, </w:t>
      </w:r>
      <w:proofErr w:type="spellStart"/>
      <w:r w:rsidRPr="7E1753FD">
        <w:t>ePOC</w:t>
      </w:r>
      <w:proofErr w:type="spellEnd"/>
      <w:r w:rsidRPr="7E1753FD">
        <w:t xml:space="preserve"> study.  </w:t>
      </w:r>
      <w:r w:rsidR="00700018">
        <w:t xml:space="preserve">If met the pre-defined criteria, </w:t>
      </w:r>
      <w:r w:rsidR="008247D1">
        <w:t>go or Phase 2/3</w:t>
      </w:r>
      <w:r w:rsidR="000D3294">
        <w:t xml:space="preserve"> (</w:t>
      </w:r>
      <w:proofErr w:type="gramStart"/>
      <w:r w:rsidR="000D3294">
        <w:t>9-12 month</w:t>
      </w:r>
      <w:proofErr w:type="gramEnd"/>
      <w:r w:rsidR="000D3294">
        <w:t xml:space="preserve"> RCT)</w:t>
      </w:r>
      <w:r w:rsidR="008247D1">
        <w:t>. Both studies will have open label extension</w:t>
      </w:r>
    </w:p>
    <w:p w14:paraId="40FD39E3" w14:textId="77777777" w:rsidR="006C181E" w:rsidRDefault="006C181E" w:rsidP="00CA0EFB">
      <w:pPr>
        <w:tabs>
          <w:tab w:val="left" w:pos="8370"/>
        </w:tabs>
      </w:pPr>
    </w:p>
    <w:p w14:paraId="002FEF47" w14:textId="6A370DA1" w:rsidR="006C181E" w:rsidRDefault="006C181E" w:rsidP="00CA0EFB">
      <w:pPr>
        <w:tabs>
          <w:tab w:val="left" w:pos="8370"/>
        </w:tabs>
      </w:pPr>
      <w:r>
        <w:t>MAD, 4 Dose level,</w:t>
      </w:r>
      <w:r w:rsidR="006D5AFF">
        <w:t xml:space="preserve"> </w:t>
      </w:r>
      <w:r w:rsidR="007F62F5">
        <w:t>3-month</w:t>
      </w:r>
      <w:r w:rsidR="006D5AFF">
        <w:t xml:space="preserve"> dosing and </w:t>
      </w:r>
      <w:proofErr w:type="gramStart"/>
      <w:r w:rsidR="006D5AFF">
        <w:t>three month</w:t>
      </w:r>
      <w:proofErr w:type="gramEnd"/>
      <w:r w:rsidR="006D5AFF">
        <w:t xml:space="preserve"> follo</w:t>
      </w:r>
      <w:r w:rsidR="00CE299C">
        <w:t>w-up for each dose level.</w:t>
      </w:r>
    </w:p>
    <w:p w14:paraId="0D6609A4" w14:textId="009DBB1A" w:rsidR="00FF2185" w:rsidRDefault="00FF2185" w:rsidP="00CA0EFB">
      <w:pPr>
        <w:tabs>
          <w:tab w:val="left" w:pos="8370"/>
        </w:tabs>
      </w:pPr>
      <w:r>
        <w:t>Clinical Outcomes</w:t>
      </w:r>
    </w:p>
    <w:p w14:paraId="08B74944" w14:textId="1084FAE9" w:rsidR="00FC1F5E" w:rsidRDefault="00FC1F5E" w:rsidP="00CA0EFB">
      <w:pPr>
        <w:tabs>
          <w:tab w:val="left" w:pos="8370"/>
        </w:tabs>
      </w:pPr>
      <w:proofErr w:type="spellStart"/>
      <w:r>
        <w:t>NfL</w:t>
      </w:r>
      <w:proofErr w:type="spellEnd"/>
      <w:r>
        <w:t xml:space="preserve"> as surrogate</w:t>
      </w:r>
    </w:p>
    <w:p w14:paraId="3BA61A93" w14:textId="0F3301AE" w:rsidR="00FC1F5E" w:rsidRDefault="00257322" w:rsidP="00CA0EFB">
      <w:pPr>
        <w:tabs>
          <w:tab w:val="left" w:pos="8370"/>
        </w:tabs>
      </w:pPr>
      <w:r w:rsidRPr="00EB7B24">
        <w:rPr>
          <w:rFonts w:cstheme="minorHAnsi"/>
          <w:sz w:val="22"/>
          <w:szCs w:val="22"/>
        </w:rPr>
        <w:t xml:space="preserve">ALS Functional Rating </w:t>
      </w:r>
      <w:proofErr w:type="gramStart"/>
      <w:r w:rsidRPr="00EB7B24">
        <w:rPr>
          <w:rFonts w:cstheme="minorHAnsi"/>
          <w:sz w:val="22"/>
          <w:szCs w:val="22"/>
        </w:rPr>
        <w:t xml:space="preserve">Scale </w:t>
      </w:r>
      <w:r>
        <w:rPr>
          <w:rFonts w:cstheme="minorHAnsi"/>
          <w:sz w:val="22"/>
          <w:szCs w:val="22"/>
        </w:rPr>
        <w:t xml:space="preserve"> (</w:t>
      </w:r>
      <w:proofErr w:type="gramEnd"/>
      <w:r w:rsidR="00FC1F5E">
        <w:t>ALSFRS-R</w:t>
      </w:r>
      <w:r>
        <w:t>)</w:t>
      </w:r>
    </w:p>
    <w:p w14:paraId="1776BEEE" w14:textId="77777777" w:rsidR="00D8071E" w:rsidRDefault="00D8071E" w:rsidP="00CA0EFB">
      <w:pPr>
        <w:tabs>
          <w:tab w:val="left" w:pos="8370"/>
        </w:tabs>
        <w:rPr>
          <w:b/>
          <w:bCs/>
        </w:rPr>
      </w:pPr>
    </w:p>
    <w:p w14:paraId="4B841DEF" w14:textId="493F2B8E" w:rsidR="00EE5091" w:rsidRPr="00483783" w:rsidRDefault="00483783" w:rsidP="00CA0EFB">
      <w:pPr>
        <w:tabs>
          <w:tab w:val="left" w:pos="8370"/>
        </w:tabs>
        <w:rPr>
          <w:b/>
          <w:bCs/>
        </w:rPr>
      </w:pPr>
      <w:r w:rsidRPr="00483783">
        <w:rPr>
          <w:b/>
          <w:bCs/>
        </w:rPr>
        <w:t>Enrollment Rate</w:t>
      </w:r>
    </w:p>
    <w:p w14:paraId="4D1338DE" w14:textId="77777777" w:rsidR="00483783" w:rsidRPr="00483783" w:rsidRDefault="00483783" w:rsidP="00483783">
      <w:pPr>
        <w:numPr>
          <w:ilvl w:val="0"/>
          <w:numId w:val="6"/>
        </w:numPr>
        <w:tabs>
          <w:tab w:val="left" w:pos="8370"/>
        </w:tabs>
      </w:pPr>
      <w:r w:rsidRPr="00483783">
        <w:rPr>
          <w:b/>
          <w:bCs/>
        </w:rPr>
        <w:t>Participation Rate:</w:t>
      </w:r>
      <w:r w:rsidRPr="00483783">
        <w:t> Approximately 10% of the ALS patient population participates in clinical trials.</w:t>
      </w:r>
      <w:r w:rsidRPr="00483783">
        <w:br/>
      </w:r>
      <w:hyperlink r:id="rId8" w:tgtFrame="_blank" w:history="1">
        <w:r w:rsidRPr="00483783">
          <w:rPr>
            <w:rStyle w:val="Hyperlink"/>
          </w:rPr>
          <w:t>Source: Journal of Medical Internet Research</w:t>
        </w:r>
      </w:hyperlink>
    </w:p>
    <w:p w14:paraId="75797151" w14:textId="77777777" w:rsidR="00483783" w:rsidRPr="00483783" w:rsidRDefault="00483783" w:rsidP="00483783">
      <w:pPr>
        <w:numPr>
          <w:ilvl w:val="0"/>
          <w:numId w:val="6"/>
        </w:numPr>
        <w:tabs>
          <w:tab w:val="left" w:pos="8370"/>
        </w:tabs>
      </w:pPr>
      <w:r w:rsidRPr="00483783">
        <w:rPr>
          <w:b/>
          <w:bCs/>
        </w:rPr>
        <w:t>Recruitment Numbers:</w:t>
      </w:r>
      <w:r w:rsidRPr="00483783">
        <w:t> Over 2000 ALS patients were recruited between 2013 and 2019 across 46 institutions.</w:t>
      </w:r>
      <w:r w:rsidRPr="00483783">
        <w:br/>
      </w:r>
      <w:hyperlink r:id="rId9" w:tgtFrame="_blank" w:history="1">
        <w:r w:rsidRPr="00483783">
          <w:rPr>
            <w:rStyle w:val="Hyperlink"/>
          </w:rPr>
          <w:t>Source: Journal of Medical Internet Research</w:t>
        </w:r>
      </w:hyperlink>
    </w:p>
    <w:p w14:paraId="4EFD1401" w14:textId="77777777" w:rsidR="00483783" w:rsidRPr="00483783" w:rsidRDefault="00483783" w:rsidP="00483783">
      <w:pPr>
        <w:numPr>
          <w:ilvl w:val="0"/>
          <w:numId w:val="6"/>
        </w:numPr>
        <w:tabs>
          <w:tab w:val="left" w:pos="8370"/>
        </w:tabs>
      </w:pPr>
      <w:r w:rsidRPr="00483783">
        <w:rPr>
          <w:b/>
          <w:bCs/>
        </w:rPr>
        <w:t>Enrollment Time:</w:t>
      </w:r>
      <w:r w:rsidRPr="00483783">
        <w:t> The median time to enroll the first participant is about 252 days after the protocol is submitted.</w:t>
      </w:r>
      <w:r w:rsidRPr="00483783">
        <w:br/>
      </w:r>
      <w:hyperlink r:id="rId10" w:tgtFrame="_blank" w:history="1">
        <w:r w:rsidRPr="00483783">
          <w:rPr>
            <w:rStyle w:val="Hyperlink"/>
          </w:rPr>
          <w:t>Source: Neurology</w:t>
        </w:r>
      </w:hyperlink>
    </w:p>
    <w:p w14:paraId="54842550" w14:textId="77777777" w:rsidR="000F6D01" w:rsidRDefault="000F6D01" w:rsidP="00CA0EFB">
      <w:pPr>
        <w:tabs>
          <w:tab w:val="left" w:pos="8370"/>
        </w:tabs>
      </w:pPr>
    </w:p>
    <w:p w14:paraId="5728873A" w14:textId="77777777" w:rsidR="00DA3E06" w:rsidRPr="00DA3E06" w:rsidRDefault="00DA3E06" w:rsidP="00CA0EFB">
      <w:pPr>
        <w:tabs>
          <w:tab w:val="left" w:pos="8370"/>
        </w:tabs>
        <w:rPr>
          <w:b/>
          <w:bCs/>
        </w:rPr>
      </w:pPr>
      <w:proofErr w:type="spellStart"/>
      <w:r w:rsidRPr="00DA3E06">
        <w:rPr>
          <w:b/>
          <w:bCs/>
        </w:rPr>
        <w:t>Tofersen</w:t>
      </w:r>
      <w:proofErr w:type="spellEnd"/>
      <w:r w:rsidRPr="00DA3E06">
        <w:rPr>
          <w:b/>
          <w:bCs/>
        </w:rPr>
        <w:t xml:space="preserve"> ALSFRS-R score</w:t>
      </w:r>
    </w:p>
    <w:p w14:paraId="6E316239" w14:textId="3971A089" w:rsidR="00DA3E06" w:rsidRDefault="00DA3E06" w:rsidP="00CA0EFB">
      <w:pPr>
        <w:tabs>
          <w:tab w:val="left" w:pos="8370"/>
        </w:tabs>
      </w:pPr>
      <w:r w:rsidRPr="00DA3E06">
        <w:t xml:space="preserve">The endpoint associated with ALSFRS-R in the trial was an exploratory outcome. The ALSFRS-R (Amyotrophic Lateral Sclerosis Functional Rating Scale-Revised) score was used to assess clinical function over time. The ALSFRS-R measures 12 items in four domains of function, each scored on a scale from 0 to 4, with higher scores indicating better function. Changes in the ALSFRS-R score were evaluated at various time points to determine the effect of </w:t>
      </w:r>
      <w:proofErr w:type="spellStart"/>
      <w:r w:rsidRPr="00DA3E06">
        <w:t>tofersen</w:t>
      </w:r>
      <w:proofErr w:type="spellEnd"/>
      <w:r w:rsidRPr="00DA3E06">
        <w:t xml:space="preserve"> on clinical function in participants with ALS due to SOD1 mutations. </w:t>
      </w:r>
    </w:p>
    <w:p w14:paraId="799E75A2" w14:textId="1C1F0C8E" w:rsidR="002D288D" w:rsidRPr="00805420" w:rsidRDefault="00DA3E06" w:rsidP="00CA0EFB">
      <w:pPr>
        <w:tabs>
          <w:tab w:val="left" w:pos="8370"/>
        </w:tabs>
        <w:rPr>
          <w:b/>
          <w:bCs/>
        </w:rPr>
      </w:pPr>
      <w:proofErr w:type="spellStart"/>
      <w:r w:rsidRPr="00805420">
        <w:rPr>
          <w:b/>
          <w:bCs/>
        </w:rPr>
        <w:t>Tofersen</w:t>
      </w:r>
      <w:proofErr w:type="spellEnd"/>
      <w:r w:rsidRPr="00805420">
        <w:rPr>
          <w:b/>
          <w:bCs/>
        </w:rPr>
        <w:t xml:space="preserve"> Phase 2/3 Valor study ALSFRS-R score</w:t>
      </w:r>
    </w:p>
    <w:p w14:paraId="00225D9C" w14:textId="77777777" w:rsidR="00DA3E06" w:rsidRDefault="00DA3E06" w:rsidP="00DA3E06">
      <w:pPr>
        <w:tabs>
          <w:tab w:val="left" w:pos="8370"/>
        </w:tabs>
      </w:pPr>
      <w:r w:rsidRPr="00DA3E06">
        <w:t xml:space="preserve">In the VALOR trial, the change in the ALSFRS-R total score from baseline to week 28 among participants predicted to have faster-progressing disease was -6.98 points in the </w:t>
      </w:r>
      <w:proofErr w:type="spellStart"/>
      <w:r w:rsidRPr="00DA3E06">
        <w:t>tofersen</w:t>
      </w:r>
      <w:proofErr w:type="spellEnd"/>
      <w:r w:rsidRPr="00DA3E06">
        <w:t xml:space="preserve"> group and -8.14 points in the placebo group. The difference between the two groups was 1.2 points with a 95% confidence interval of -3.2 to 5.5, and the P value was 0.97. This indicates that there was no significant difference between the </w:t>
      </w:r>
      <w:proofErr w:type="spellStart"/>
      <w:r w:rsidRPr="00DA3E06">
        <w:t>tofersen</w:t>
      </w:r>
      <w:proofErr w:type="spellEnd"/>
      <w:r w:rsidRPr="00DA3E06">
        <w:t xml:space="preserve"> and placebo groups in terms of the ALSFRS-R score.</w:t>
      </w:r>
    </w:p>
    <w:p w14:paraId="5E144C5E" w14:textId="50B32DBC" w:rsidR="00DA3E06" w:rsidRPr="00DA3E06" w:rsidRDefault="00DA3E06" w:rsidP="00DA3E06">
      <w:pPr>
        <w:tabs>
          <w:tab w:val="left" w:pos="8370"/>
        </w:tabs>
        <w:rPr>
          <w:b/>
          <w:bCs/>
        </w:rPr>
      </w:pPr>
      <w:r w:rsidRPr="00DA3E06">
        <w:rPr>
          <w:b/>
          <w:bCs/>
        </w:rPr>
        <w:t>Phase 1/2 study</w:t>
      </w:r>
    </w:p>
    <w:p w14:paraId="44400ADF" w14:textId="472B99E8" w:rsidR="00DA3E06" w:rsidRPr="00DA3E06" w:rsidRDefault="00DA3E06" w:rsidP="00DA3E06">
      <w:pPr>
        <w:tabs>
          <w:tab w:val="left" w:pos="8370"/>
        </w:tabs>
      </w:pPr>
      <w:r w:rsidRPr="00DA3E06">
        <w:t>The ALSFRS-R (Amyotrophic Lateral Sclerosis Functional Rating Scale-Revised) score results from the paper are summarized below</w:t>
      </w:r>
      <w:r>
        <w:t xml:space="preserve">. </w:t>
      </w:r>
      <w:r w:rsidRPr="00DA3E06">
        <w:t>These results indicate the changes in ALSFRS-R scores from baseline, with higher scores indicating better function</w:t>
      </w:r>
      <w:r>
        <w:t>.</w:t>
      </w:r>
    </w:p>
    <w:p w14:paraId="36DCD336" w14:textId="67EDE37A" w:rsidR="00DA3E06" w:rsidRPr="00DA3E06" w:rsidRDefault="00DA3E06" w:rsidP="00CC6AB1">
      <w:pPr>
        <w:tabs>
          <w:tab w:val="left" w:pos="8370"/>
        </w:tabs>
        <w:spacing w:after="0" w:line="240" w:lineRule="auto"/>
      </w:pPr>
    </w:p>
    <w:p w14:paraId="509F93CF" w14:textId="77777777" w:rsidR="00DA3E06" w:rsidRPr="00DA3E06" w:rsidRDefault="00DA3E06" w:rsidP="00CC6AB1">
      <w:pPr>
        <w:numPr>
          <w:ilvl w:val="0"/>
          <w:numId w:val="9"/>
        </w:numPr>
        <w:tabs>
          <w:tab w:val="left" w:pos="8370"/>
        </w:tabs>
        <w:spacing w:after="0" w:line="240" w:lineRule="auto"/>
      </w:pPr>
      <w:r w:rsidRPr="00DA3E06">
        <w:rPr>
          <w:b/>
          <w:bCs/>
        </w:rPr>
        <w:t>At Day 15:</w:t>
      </w:r>
    </w:p>
    <w:p w14:paraId="14F65A32" w14:textId="77777777" w:rsidR="00DA3E06" w:rsidRPr="00DA3E06" w:rsidRDefault="00DA3E06" w:rsidP="00CC6AB1">
      <w:pPr>
        <w:numPr>
          <w:ilvl w:val="1"/>
          <w:numId w:val="9"/>
        </w:numPr>
        <w:tabs>
          <w:tab w:val="left" w:pos="8370"/>
        </w:tabs>
        <w:spacing w:after="0" w:line="240" w:lineRule="auto"/>
      </w:pPr>
      <w:r w:rsidRPr="00DA3E06">
        <w:t>Placebo: -1.11 (95% CI, -2.17 to -0.05)</w:t>
      </w:r>
    </w:p>
    <w:p w14:paraId="49EEFC84"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20 mg: -0.34 (95% CI, -1.59 to 0.91)</w:t>
      </w:r>
    </w:p>
    <w:p w14:paraId="705A3150"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40 mg: -0.46 (95% CI, -1.75 to 0.83)</w:t>
      </w:r>
    </w:p>
    <w:p w14:paraId="4F22B057"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60 mg: -0.40 (95% CI, -1.66 to 0.86)</w:t>
      </w:r>
    </w:p>
    <w:p w14:paraId="00D3D133"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100 mg: -1.13 (95% CI, -2.29 to 0.02)</w:t>
      </w:r>
    </w:p>
    <w:p w14:paraId="590D51F7" w14:textId="77777777" w:rsidR="00DA3E06" w:rsidRPr="00DA3E06" w:rsidRDefault="00DA3E06" w:rsidP="00CC6AB1">
      <w:pPr>
        <w:numPr>
          <w:ilvl w:val="0"/>
          <w:numId w:val="9"/>
        </w:numPr>
        <w:tabs>
          <w:tab w:val="left" w:pos="8370"/>
        </w:tabs>
        <w:spacing w:after="0" w:line="240" w:lineRule="auto"/>
      </w:pPr>
      <w:r w:rsidRPr="00DA3E06">
        <w:rPr>
          <w:b/>
          <w:bCs/>
        </w:rPr>
        <w:t>At Day 29:</w:t>
      </w:r>
    </w:p>
    <w:p w14:paraId="6F0E52A9" w14:textId="77777777" w:rsidR="00DA3E06" w:rsidRPr="00DA3E06" w:rsidRDefault="00DA3E06" w:rsidP="00CC6AB1">
      <w:pPr>
        <w:numPr>
          <w:ilvl w:val="1"/>
          <w:numId w:val="9"/>
        </w:numPr>
        <w:tabs>
          <w:tab w:val="left" w:pos="8370"/>
        </w:tabs>
        <w:spacing w:after="0" w:line="240" w:lineRule="auto"/>
      </w:pPr>
      <w:r w:rsidRPr="00DA3E06">
        <w:t>Placebo: -1.29 (95% CI, -2.88 to 0.30)</w:t>
      </w:r>
    </w:p>
    <w:p w14:paraId="13861236"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20 mg: -0.88 (95% CI, -2.73 to 0.96)</w:t>
      </w:r>
    </w:p>
    <w:p w14:paraId="19755BFD"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40 mg: -0.69 (95% CI, -2.56 to 1.19)</w:t>
      </w:r>
    </w:p>
    <w:p w14:paraId="4656BF7E"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60 mg: -0.82 (95% CI, -2.68 to 1.04)</w:t>
      </w:r>
    </w:p>
    <w:p w14:paraId="08FD22AA"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100 mg: -1.91 (95% CI, -3.65 to 0.17)</w:t>
      </w:r>
    </w:p>
    <w:p w14:paraId="722777B8" w14:textId="77777777" w:rsidR="00DA3E06" w:rsidRPr="00DA3E06" w:rsidRDefault="00DA3E06" w:rsidP="00CC6AB1">
      <w:pPr>
        <w:numPr>
          <w:ilvl w:val="0"/>
          <w:numId w:val="9"/>
        </w:numPr>
        <w:tabs>
          <w:tab w:val="left" w:pos="8370"/>
        </w:tabs>
        <w:spacing w:after="0" w:line="240" w:lineRule="auto"/>
      </w:pPr>
      <w:r w:rsidRPr="00DA3E06">
        <w:rPr>
          <w:b/>
          <w:bCs/>
        </w:rPr>
        <w:t>At Day 57:</w:t>
      </w:r>
    </w:p>
    <w:p w14:paraId="6F28D53D" w14:textId="77777777" w:rsidR="00DA3E06" w:rsidRPr="00DA3E06" w:rsidRDefault="00DA3E06" w:rsidP="00CC6AB1">
      <w:pPr>
        <w:numPr>
          <w:ilvl w:val="1"/>
          <w:numId w:val="9"/>
        </w:numPr>
        <w:tabs>
          <w:tab w:val="left" w:pos="8370"/>
        </w:tabs>
        <w:spacing w:after="0" w:line="240" w:lineRule="auto"/>
      </w:pPr>
      <w:r w:rsidRPr="00DA3E06">
        <w:t>Placebo: -4.50 (95% CI, -7.21 to -1.78)</w:t>
      </w:r>
    </w:p>
    <w:p w14:paraId="0C8967B2"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20 mg: -1.35 (95% CI, -4.44 to 1.74)</w:t>
      </w:r>
    </w:p>
    <w:p w14:paraId="0E5BC5C0"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40 mg: -1.97 (95% CI, -5.06 to 1.13)</w:t>
      </w:r>
    </w:p>
    <w:p w14:paraId="71BDFF0F"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60 mg: -2.24 (95% CI, -5.16 to 0.67)</w:t>
      </w:r>
    </w:p>
    <w:p w14:paraId="20EED804"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100 mg: -2.13 (95% CI, -5.82 to 1.56)</w:t>
      </w:r>
    </w:p>
    <w:p w14:paraId="05E1C4C8" w14:textId="77777777" w:rsidR="00DA3E06" w:rsidRPr="00DA3E06" w:rsidRDefault="00DA3E06" w:rsidP="00CC6AB1">
      <w:pPr>
        <w:numPr>
          <w:ilvl w:val="0"/>
          <w:numId w:val="9"/>
        </w:numPr>
        <w:tabs>
          <w:tab w:val="left" w:pos="8370"/>
        </w:tabs>
        <w:spacing w:after="0" w:line="240" w:lineRule="auto"/>
      </w:pPr>
      <w:r w:rsidRPr="00DA3E06">
        <w:rPr>
          <w:b/>
          <w:bCs/>
        </w:rPr>
        <w:t>At Day 85:</w:t>
      </w:r>
    </w:p>
    <w:p w14:paraId="4146F064" w14:textId="77777777" w:rsidR="00DA3E06" w:rsidRPr="00DA3E06" w:rsidRDefault="00DA3E06" w:rsidP="00CC6AB1">
      <w:pPr>
        <w:numPr>
          <w:ilvl w:val="1"/>
          <w:numId w:val="9"/>
        </w:numPr>
        <w:tabs>
          <w:tab w:val="left" w:pos="8370"/>
        </w:tabs>
        <w:spacing w:after="0" w:line="240" w:lineRule="auto"/>
      </w:pPr>
      <w:r w:rsidRPr="00DA3E06">
        <w:t>Placebo: -5.63 (95% CI, -8.90 to -2.36)</w:t>
      </w:r>
    </w:p>
    <w:p w14:paraId="59810DF5"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20 mg: -0.76 (95% CI, -4.49 to 2.97)</w:t>
      </w:r>
    </w:p>
    <w:p w14:paraId="470163D8"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40 mg: -0.82 (95% CI, -4.50 to 2.85)</w:t>
      </w:r>
    </w:p>
    <w:p w14:paraId="1B602844"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60 mg: -1.19 (95% CI, -4.67 to 2.29)</w:t>
      </w:r>
    </w:p>
    <w:p w14:paraId="52F58787" w14:textId="77777777" w:rsidR="00DA3E06" w:rsidRPr="00DA3E06" w:rsidRDefault="00DA3E06" w:rsidP="00CC6AB1">
      <w:pPr>
        <w:numPr>
          <w:ilvl w:val="1"/>
          <w:numId w:val="9"/>
        </w:numPr>
        <w:tabs>
          <w:tab w:val="left" w:pos="8370"/>
        </w:tabs>
        <w:spacing w:after="0" w:line="240" w:lineRule="auto"/>
      </w:pPr>
      <w:proofErr w:type="spellStart"/>
      <w:r w:rsidRPr="00DA3E06">
        <w:t>Tofersen</w:t>
      </w:r>
      <w:proofErr w:type="spellEnd"/>
      <w:r w:rsidRPr="00DA3E06">
        <w:t xml:space="preserve"> 100 mg: -1.19 (95% CI, -4.67 to 2.29)</w:t>
      </w:r>
    </w:p>
    <w:p w14:paraId="305D232E" w14:textId="77777777" w:rsidR="00DA3E06" w:rsidRPr="00DA3E06" w:rsidRDefault="00DA3E06" w:rsidP="00CC6AB1">
      <w:pPr>
        <w:tabs>
          <w:tab w:val="left" w:pos="8370"/>
        </w:tabs>
        <w:spacing w:after="0" w:line="240" w:lineRule="auto"/>
      </w:pPr>
      <w:r w:rsidRPr="00DA3E06">
        <w:t>In the fast-progression subgroup at day 85:</w:t>
      </w:r>
    </w:p>
    <w:p w14:paraId="001B6D16" w14:textId="77777777" w:rsidR="00DA3E06" w:rsidRPr="00DA3E06" w:rsidRDefault="00DA3E06" w:rsidP="00CC6AB1">
      <w:pPr>
        <w:numPr>
          <w:ilvl w:val="0"/>
          <w:numId w:val="10"/>
        </w:numPr>
        <w:tabs>
          <w:tab w:val="left" w:pos="8370"/>
        </w:tabs>
        <w:spacing w:after="0" w:line="240" w:lineRule="auto"/>
      </w:pPr>
      <w:proofErr w:type="spellStart"/>
      <w:r w:rsidRPr="00DA3E06">
        <w:t>Tofersen</w:t>
      </w:r>
      <w:proofErr w:type="spellEnd"/>
      <w:r w:rsidRPr="00DA3E06">
        <w:t xml:space="preserve"> 100 mg: 0.84 points (95% CI, -5.58 to 7.26)</w:t>
      </w:r>
    </w:p>
    <w:p w14:paraId="3734A282" w14:textId="77777777" w:rsidR="00DA3E06" w:rsidRPr="00DA3E06" w:rsidRDefault="00DA3E06" w:rsidP="00CC6AB1">
      <w:pPr>
        <w:numPr>
          <w:ilvl w:val="0"/>
          <w:numId w:val="10"/>
        </w:numPr>
        <w:tabs>
          <w:tab w:val="left" w:pos="8370"/>
        </w:tabs>
        <w:spacing w:after="0" w:line="240" w:lineRule="auto"/>
      </w:pPr>
      <w:r w:rsidRPr="00DA3E06">
        <w:t>Placebo: -16.73 points (95% CI, -23.28 to -10.18)</w:t>
      </w:r>
    </w:p>
    <w:p w14:paraId="060D6635" w14:textId="77777777" w:rsidR="00DA3E06" w:rsidRPr="00DA3E06" w:rsidRDefault="00DA3E06" w:rsidP="00DA3E06">
      <w:pPr>
        <w:tabs>
          <w:tab w:val="left" w:pos="8370"/>
        </w:tabs>
      </w:pPr>
    </w:p>
    <w:p w14:paraId="3F2E4145" w14:textId="77777777" w:rsidR="00DA3E06" w:rsidRDefault="00DA3E06" w:rsidP="00CA0EFB">
      <w:pPr>
        <w:tabs>
          <w:tab w:val="left" w:pos="8370"/>
        </w:tabs>
      </w:pPr>
    </w:p>
    <w:p w14:paraId="7776A3DF" w14:textId="562713B7" w:rsidR="00CE299C" w:rsidRDefault="00231495" w:rsidP="00CA0EFB">
      <w:pPr>
        <w:tabs>
          <w:tab w:val="left" w:pos="8370"/>
        </w:tabs>
      </w:pPr>
      <w:r>
        <w:t xml:space="preserve">Data from </w:t>
      </w:r>
      <w:proofErr w:type="spellStart"/>
      <w:r>
        <w:t>Tofersen</w:t>
      </w:r>
      <w:proofErr w:type="spellEnd"/>
      <w:r>
        <w:t xml:space="preserve"> Phase 1 study</w:t>
      </w:r>
    </w:p>
    <w:p w14:paraId="5CF7EB5E" w14:textId="77777777" w:rsidR="00E66D45" w:rsidRPr="00E66D45" w:rsidRDefault="00E66D45" w:rsidP="00E66D45">
      <w:pPr>
        <w:tabs>
          <w:tab w:val="left" w:pos="8370"/>
        </w:tabs>
        <w:rPr>
          <w:b/>
          <w:bCs/>
        </w:rPr>
      </w:pPr>
      <w:r w:rsidRPr="00E66D45">
        <w:rPr>
          <w:b/>
          <w:bCs/>
        </w:rPr>
        <w:t>Results on Neurofilament (</w:t>
      </w:r>
      <w:proofErr w:type="spellStart"/>
      <w:r w:rsidRPr="00E66D45">
        <w:rPr>
          <w:b/>
          <w:bCs/>
        </w:rPr>
        <w:t>NfL</w:t>
      </w:r>
      <w:proofErr w:type="spellEnd"/>
      <w:r w:rsidRPr="00E66D45">
        <w:rPr>
          <w:b/>
          <w:bCs/>
        </w:rPr>
        <w:t>) in Plasma and CSF</w:t>
      </w:r>
    </w:p>
    <w:p w14:paraId="4EE419DC" w14:textId="77777777" w:rsidR="00E66D45" w:rsidRPr="00E66D45" w:rsidRDefault="00E66D45" w:rsidP="00E66D45">
      <w:pPr>
        <w:tabs>
          <w:tab w:val="left" w:pos="8370"/>
        </w:tabs>
        <w:rPr>
          <w:b/>
          <w:bCs/>
        </w:rPr>
      </w:pPr>
      <w:r w:rsidRPr="00E66D45">
        <w:rPr>
          <w:b/>
          <w:bCs/>
        </w:rPr>
        <w:t>Key Findings:</w:t>
      </w:r>
    </w:p>
    <w:p w14:paraId="1FC0E185" w14:textId="77777777" w:rsidR="00E66D45" w:rsidRPr="00E66D45" w:rsidRDefault="00E66D45" w:rsidP="00E66D45">
      <w:pPr>
        <w:numPr>
          <w:ilvl w:val="0"/>
          <w:numId w:val="11"/>
        </w:numPr>
        <w:tabs>
          <w:tab w:val="left" w:pos="8370"/>
        </w:tabs>
      </w:pPr>
      <w:r w:rsidRPr="00E66D45">
        <w:rPr>
          <w:b/>
          <w:bCs/>
        </w:rPr>
        <w:t>Baseline Neurofilament Concentrations</w:t>
      </w:r>
      <w:r w:rsidRPr="00E66D45">
        <w:t>:</w:t>
      </w:r>
    </w:p>
    <w:p w14:paraId="45986191" w14:textId="77777777" w:rsidR="00E66D45" w:rsidRPr="00E66D45" w:rsidRDefault="00E66D45" w:rsidP="00E66D45">
      <w:pPr>
        <w:numPr>
          <w:ilvl w:val="1"/>
          <w:numId w:val="11"/>
        </w:numPr>
        <w:tabs>
          <w:tab w:val="left" w:pos="8370"/>
        </w:tabs>
      </w:pPr>
      <w:r w:rsidRPr="00E66D45">
        <w:t>The baseline neurofilament concentrations were at least 3.5 times higher in the fast-progression subgroup compared to the other subgroup.</w:t>
      </w:r>
    </w:p>
    <w:p w14:paraId="01E3BEA3" w14:textId="77777777" w:rsidR="00E66D45" w:rsidRPr="00E66D45" w:rsidRDefault="00E66D45" w:rsidP="00E66D45">
      <w:pPr>
        <w:numPr>
          <w:ilvl w:val="0"/>
          <w:numId w:val="11"/>
        </w:numPr>
        <w:tabs>
          <w:tab w:val="left" w:pos="8370"/>
        </w:tabs>
      </w:pPr>
      <w:r w:rsidRPr="00E66D45">
        <w:rPr>
          <w:b/>
          <w:bCs/>
        </w:rPr>
        <w:t>Changes in Neurofilament Concentrations</w:t>
      </w:r>
      <w:r w:rsidRPr="00E66D45">
        <w:t>:</w:t>
      </w:r>
    </w:p>
    <w:p w14:paraId="19152738" w14:textId="77777777" w:rsidR="00E66D45" w:rsidRPr="00E66D45" w:rsidRDefault="00E66D45" w:rsidP="00E66D45">
      <w:pPr>
        <w:numPr>
          <w:ilvl w:val="1"/>
          <w:numId w:val="11"/>
        </w:numPr>
        <w:tabs>
          <w:tab w:val="left" w:pos="8370"/>
        </w:tabs>
      </w:pPr>
      <w:r w:rsidRPr="00E66D45">
        <w:t>Among the 12 participants in the placebo group, the concentrations of phosphorylated neurofilament heavy chains and neurofilament light chains in plasma and CSF were largely unchanged during the intervention period.</w:t>
      </w:r>
    </w:p>
    <w:p w14:paraId="5B8E4511" w14:textId="77777777" w:rsidR="00E66D45" w:rsidRPr="00E66D45" w:rsidRDefault="00E66D45" w:rsidP="00E66D45">
      <w:pPr>
        <w:numPr>
          <w:ilvl w:val="1"/>
          <w:numId w:val="11"/>
        </w:numPr>
        <w:tabs>
          <w:tab w:val="left" w:pos="8370"/>
        </w:tabs>
      </w:pPr>
      <w:r w:rsidRPr="00E66D45">
        <w:t xml:space="preserve">Among the 10 participants who received 100 mg of </w:t>
      </w:r>
      <w:proofErr w:type="spellStart"/>
      <w:r w:rsidRPr="00E66D45">
        <w:t>tofersen</w:t>
      </w:r>
      <w:proofErr w:type="spellEnd"/>
      <w:r w:rsidRPr="00E66D45">
        <w:t>, the concentrations of both phosphorylated neurofilament heavy chains and neurofilament light chains decreased from baseline to day 85.</w:t>
      </w:r>
    </w:p>
    <w:p w14:paraId="50A0FC5E" w14:textId="77777777" w:rsidR="00E66D45" w:rsidRPr="00E66D45" w:rsidRDefault="00E66D45" w:rsidP="00E66D45">
      <w:pPr>
        <w:tabs>
          <w:tab w:val="left" w:pos="8370"/>
        </w:tabs>
      </w:pPr>
      <w:r w:rsidRPr="00E66D45">
        <w:t xml:space="preserve">These findings suggest that </w:t>
      </w:r>
      <w:proofErr w:type="spellStart"/>
      <w:r w:rsidRPr="00E66D45">
        <w:t>tofersen</w:t>
      </w:r>
      <w:proofErr w:type="spellEnd"/>
      <w:r w:rsidRPr="00E66D45">
        <w:t xml:space="preserve"> may have a beneficial effect on reducing neurofilament concentrations, which are biomarkers of neuronal damage and disease progression in ALS. The reductions in neurofilament concentrations observed in the </w:t>
      </w:r>
      <w:proofErr w:type="spellStart"/>
      <w:r w:rsidRPr="00E66D45">
        <w:t>tofersen</w:t>
      </w:r>
      <w:proofErr w:type="spellEnd"/>
      <w:r w:rsidRPr="00E66D45">
        <w:t xml:space="preserve"> groups, particularly at the 100-mg dose, indicate a potential slowing of neuronal degeneration in participants with SOD1 ALS.</w:t>
      </w:r>
    </w:p>
    <w:p w14:paraId="56968C64" w14:textId="77777777" w:rsidR="00E66D45" w:rsidRDefault="00E66D45" w:rsidP="00CA0EFB">
      <w:pPr>
        <w:tabs>
          <w:tab w:val="left" w:pos="8370"/>
        </w:tabs>
      </w:pPr>
    </w:p>
    <w:p w14:paraId="36D8BAEE" w14:textId="20F13F84" w:rsidR="003569AF" w:rsidRPr="001D5552" w:rsidRDefault="003569AF" w:rsidP="00CA0EFB">
      <w:pPr>
        <w:tabs>
          <w:tab w:val="left" w:pos="8370"/>
        </w:tabs>
        <w:rPr>
          <w:b/>
          <w:bCs/>
        </w:rPr>
      </w:pPr>
      <w:r w:rsidRPr="001D5552">
        <w:rPr>
          <w:b/>
          <w:bCs/>
        </w:rPr>
        <w:t>Phase 2/3</w:t>
      </w:r>
    </w:p>
    <w:p w14:paraId="131C430F" w14:textId="77777777" w:rsidR="003569AF" w:rsidRPr="003569AF" w:rsidRDefault="003569AF" w:rsidP="003569AF">
      <w:pPr>
        <w:tabs>
          <w:tab w:val="left" w:pos="8370"/>
        </w:tabs>
      </w:pPr>
      <w:r w:rsidRPr="003569AF">
        <w:t>In the faster-progression subgroup, the concentration of neurofilament light chains (</w:t>
      </w:r>
      <w:proofErr w:type="spellStart"/>
      <w:r w:rsidRPr="003569AF">
        <w:t>NfL</w:t>
      </w:r>
      <w:proofErr w:type="spellEnd"/>
      <w:r w:rsidRPr="003569AF">
        <w:t xml:space="preserve">) in plasma was reduced by 60% in participants who received </w:t>
      </w:r>
      <w:proofErr w:type="spellStart"/>
      <w:r w:rsidRPr="003569AF">
        <w:t>tofersen</w:t>
      </w:r>
      <w:proofErr w:type="spellEnd"/>
      <w:r w:rsidRPr="003569AF">
        <w:t xml:space="preserve"> (geometric mean ratio to baseline, 0.40; 95% CI, 0.33 to 0.48), compared with an increase of 20% in those who received placebo (geometric mean ratio to baseline, 1.20; 95% CI, 0.98 to 1.47). The between-group difference in the geometric mean ratio was 0.33 (95% CI, 0.25 to 0.45).</w:t>
      </w:r>
    </w:p>
    <w:p w14:paraId="3E4562CD" w14:textId="77777777" w:rsidR="003569AF" w:rsidRPr="003569AF" w:rsidRDefault="003569AF" w:rsidP="003569AF">
      <w:pPr>
        <w:tabs>
          <w:tab w:val="left" w:pos="8370"/>
        </w:tabs>
      </w:pPr>
      <w:r w:rsidRPr="003569AF">
        <w:t xml:space="preserve">In the slower-progression subgroup, the concentration of </w:t>
      </w:r>
      <w:proofErr w:type="spellStart"/>
      <w:r w:rsidRPr="003569AF">
        <w:t>NfL</w:t>
      </w:r>
      <w:proofErr w:type="spellEnd"/>
      <w:r w:rsidRPr="003569AF">
        <w:t xml:space="preserve"> in plasma was reduced by 45% in the </w:t>
      </w:r>
      <w:proofErr w:type="spellStart"/>
      <w:r w:rsidRPr="003569AF">
        <w:t>tofersen</w:t>
      </w:r>
      <w:proofErr w:type="spellEnd"/>
      <w:r w:rsidRPr="003569AF">
        <w:t>-treated group, compared with a reduction of 16% in the placebo group. The between-group difference in the geometric mean ratio was 0.54 (95% CI, 0.43 to 0.68).</w:t>
      </w:r>
    </w:p>
    <w:p w14:paraId="46DF1CAB" w14:textId="77777777" w:rsidR="00CE299C" w:rsidRPr="006C181E" w:rsidRDefault="00CE299C" w:rsidP="00CA0EFB">
      <w:pPr>
        <w:tabs>
          <w:tab w:val="left" w:pos="8370"/>
        </w:tabs>
      </w:pPr>
    </w:p>
    <w:sectPr w:rsidR="00CE299C" w:rsidRPr="006C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146F8"/>
    <w:multiLevelType w:val="multilevel"/>
    <w:tmpl w:val="9DDEF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177D6"/>
    <w:multiLevelType w:val="multilevel"/>
    <w:tmpl w:val="3CA0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75975"/>
    <w:multiLevelType w:val="multilevel"/>
    <w:tmpl w:val="6038A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D365B"/>
    <w:multiLevelType w:val="multilevel"/>
    <w:tmpl w:val="229E5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F586B"/>
    <w:multiLevelType w:val="multilevel"/>
    <w:tmpl w:val="7448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600AF"/>
    <w:multiLevelType w:val="multilevel"/>
    <w:tmpl w:val="CBA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7687A"/>
    <w:multiLevelType w:val="multilevel"/>
    <w:tmpl w:val="A8AE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A2DEE"/>
    <w:multiLevelType w:val="multilevel"/>
    <w:tmpl w:val="677A2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3E5ECC"/>
    <w:multiLevelType w:val="multilevel"/>
    <w:tmpl w:val="0D3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31F32"/>
    <w:multiLevelType w:val="multilevel"/>
    <w:tmpl w:val="E19A7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91E74"/>
    <w:multiLevelType w:val="multilevel"/>
    <w:tmpl w:val="ECD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481145">
    <w:abstractNumId w:val="1"/>
  </w:num>
  <w:num w:numId="2" w16cid:durableId="364717269">
    <w:abstractNumId w:val="8"/>
  </w:num>
  <w:num w:numId="3" w16cid:durableId="1877934261">
    <w:abstractNumId w:val="6"/>
  </w:num>
  <w:num w:numId="4" w16cid:durableId="334577994">
    <w:abstractNumId w:val="4"/>
  </w:num>
  <w:num w:numId="5" w16cid:durableId="962423193">
    <w:abstractNumId w:val="9"/>
  </w:num>
  <w:num w:numId="6" w16cid:durableId="891231327">
    <w:abstractNumId w:val="5"/>
  </w:num>
  <w:num w:numId="7" w16cid:durableId="365642081">
    <w:abstractNumId w:val="0"/>
  </w:num>
  <w:num w:numId="8" w16cid:durableId="97911703">
    <w:abstractNumId w:val="3"/>
  </w:num>
  <w:num w:numId="9" w16cid:durableId="108552801">
    <w:abstractNumId w:val="2"/>
  </w:num>
  <w:num w:numId="10" w16cid:durableId="110050250">
    <w:abstractNumId w:val="10"/>
  </w:num>
  <w:num w:numId="11" w16cid:durableId="248391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45"/>
    <w:rsid w:val="00001C44"/>
    <w:rsid w:val="000061BD"/>
    <w:rsid w:val="000075C8"/>
    <w:rsid w:val="00010BB6"/>
    <w:rsid w:val="00011890"/>
    <w:rsid w:val="000129B0"/>
    <w:rsid w:val="00012DF3"/>
    <w:rsid w:val="00021783"/>
    <w:rsid w:val="00023D5D"/>
    <w:rsid w:val="00030169"/>
    <w:rsid w:val="00032058"/>
    <w:rsid w:val="0004441F"/>
    <w:rsid w:val="00050BBA"/>
    <w:rsid w:val="00052BF9"/>
    <w:rsid w:val="00053CA0"/>
    <w:rsid w:val="000548A5"/>
    <w:rsid w:val="00060C61"/>
    <w:rsid w:val="0006695D"/>
    <w:rsid w:val="000765A2"/>
    <w:rsid w:val="000767DB"/>
    <w:rsid w:val="0008444B"/>
    <w:rsid w:val="00084491"/>
    <w:rsid w:val="000A038E"/>
    <w:rsid w:val="000B38ED"/>
    <w:rsid w:val="000C09D6"/>
    <w:rsid w:val="000C2FD4"/>
    <w:rsid w:val="000D3294"/>
    <w:rsid w:val="000D4642"/>
    <w:rsid w:val="000E447B"/>
    <w:rsid w:val="000E4564"/>
    <w:rsid w:val="000F5ED8"/>
    <w:rsid w:val="000F6D01"/>
    <w:rsid w:val="001012C4"/>
    <w:rsid w:val="00105D1C"/>
    <w:rsid w:val="00105F74"/>
    <w:rsid w:val="001068CA"/>
    <w:rsid w:val="00107F08"/>
    <w:rsid w:val="001114D4"/>
    <w:rsid w:val="00114D06"/>
    <w:rsid w:val="00120DCA"/>
    <w:rsid w:val="00124424"/>
    <w:rsid w:val="0013159F"/>
    <w:rsid w:val="0013215B"/>
    <w:rsid w:val="00132CDD"/>
    <w:rsid w:val="00132CF9"/>
    <w:rsid w:val="00136A99"/>
    <w:rsid w:val="00136C5E"/>
    <w:rsid w:val="00137AFE"/>
    <w:rsid w:val="00162162"/>
    <w:rsid w:val="0017356A"/>
    <w:rsid w:val="001760D0"/>
    <w:rsid w:val="00177BE7"/>
    <w:rsid w:val="001814C1"/>
    <w:rsid w:val="001871A3"/>
    <w:rsid w:val="001873FF"/>
    <w:rsid w:val="0019504E"/>
    <w:rsid w:val="0019786A"/>
    <w:rsid w:val="001A0EC5"/>
    <w:rsid w:val="001B25E7"/>
    <w:rsid w:val="001C053C"/>
    <w:rsid w:val="001D0CCC"/>
    <w:rsid w:val="001D1D7C"/>
    <w:rsid w:val="001D4351"/>
    <w:rsid w:val="001D5552"/>
    <w:rsid w:val="001F6095"/>
    <w:rsid w:val="002101FC"/>
    <w:rsid w:val="002145B9"/>
    <w:rsid w:val="002178A5"/>
    <w:rsid w:val="00221F2A"/>
    <w:rsid w:val="00231495"/>
    <w:rsid w:val="00231B4E"/>
    <w:rsid w:val="00233756"/>
    <w:rsid w:val="00236E2E"/>
    <w:rsid w:val="0023790C"/>
    <w:rsid w:val="00237ECD"/>
    <w:rsid w:val="002422EC"/>
    <w:rsid w:val="00254654"/>
    <w:rsid w:val="00257322"/>
    <w:rsid w:val="00263CF3"/>
    <w:rsid w:val="00266475"/>
    <w:rsid w:val="00270E5A"/>
    <w:rsid w:val="002728AD"/>
    <w:rsid w:val="00275A26"/>
    <w:rsid w:val="00283113"/>
    <w:rsid w:val="00284E7E"/>
    <w:rsid w:val="00294493"/>
    <w:rsid w:val="0029667A"/>
    <w:rsid w:val="002C0E52"/>
    <w:rsid w:val="002D288D"/>
    <w:rsid w:val="002E190B"/>
    <w:rsid w:val="002E1971"/>
    <w:rsid w:val="002E6460"/>
    <w:rsid w:val="00331086"/>
    <w:rsid w:val="00337444"/>
    <w:rsid w:val="00351123"/>
    <w:rsid w:val="00352884"/>
    <w:rsid w:val="00352C49"/>
    <w:rsid w:val="00354802"/>
    <w:rsid w:val="00356526"/>
    <w:rsid w:val="003569AF"/>
    <w:rsid w:val="00361A87"/>
    <w:rsid w:val="00362F1A"/>
    <w:rsid w:val="00372543"/>
    <w:rsid w:val="00375991"/>
    <w:rsid w:val="003808E1"/>
    <w:rsid w:val="00381D96"/>
    <w:rsid w:val="003A4E0A"/>
    <w:rsid w:val="003B4733"/>
    <w:rsid w:val="003C0B38"/>
    <w:rsid w:val="003C132F"/>
    <w:rsid w:val="003C2518"/>
    <w:rsid w:val="003C58E6"/>
    <w:rsid w:val="003C7273"/>
    <w:rsid w:val="003D797C"/>
    <w:rsid w:val="003F7142"/>
    <w:rsid w:val="00400FD3"/>
    <w:rsid w:val="00405998"/>
    <w:rsid w:val="00406181"/>
    <w:rsid w:val="0041068F"/>
    <w:rsid w:val="004128EF"/>
    <w:rsid w:val="00435BB2"/>
    <w:rsid w:val="004377D3"/>
    <w:rsid w:val="00453F15"/>
    <w:rsid w:val="00460793"/>
    <w:rsid w:val="004665BB"/>
    <w:rsid w:val="00471FE7"/>
    <w:rsid w:val="00483783"/>
    <w:rsid w:val="004923AE"/>
    <w:rsid w:val="00493E7B"/>
    <w:rsid w:val="004966BD"/>
    <w:rsid w:val="004B36AF"/>
    <w:rsid w:val="004B3F97"/>
    <w:rsid w:val="004C434F"/>
    <w:rsid w:val="004D258A"/>
    <w:rsid w:val="004D4F24"/>
    <w:rsid w:val="004D5C22"/>
    <w:rsid w:val="004D621B"/>
    <w:rsid w:val="004D7C65"/>
    <w:rsid w:val="004E2F72"/>
    <w:rsid w:val="00503B4E"/>
    <w:rsid w:val="00503C23"/>
    <w:rsid w:val="005159DE"/>
    <w:rsid w:val="0052700F"/>
    <w:rsid w:val="00536835"/>
    <w:rsid w:val="00561496"/>
    <w:rsid w:val="00562E1F"/>
    <w:rsid w:val="00564B15"/>
    <w:rsid w:val="0057235A"/>
    <w:rsid w:val="00584F6D"/>
    <w:rsid w:val="00590B6C"/>
    <w:rsid w:val="005A3DE1"/>
    <w:rsid w:val="005B1374"/>
    <w:rsid w:val="005B4370"/>
    <w:rsid w:val="005D024F"/>
    <w:rsid w:val="005E274E"/>
    <w:rsid w:val="005F3C95"/>
    <w:rsid w:val="005F5601"/>
    <w:rsid w:val="006136CD"/>
    <w:rsid w:val="00614478"/>
    <w:rsid w:val="006161E6"/>
    <w:rsid w:val="00633AC0"/>
    <w:rsid w:val="006454E0"/>
    <w:rsid w:val="006459A1"/>
    <w:rsid w:val="0066160E"/>
    <w:rsid w:val="006663FD"/>
    <w:rsid w:val="006671EA"/>
    <w:rsid w:val="0067447C"/>
    <w:rsid w:val="0067799C"/>
    <w:rsid w:val="0068688F"/>
    <w:rsid w:val="006955C7"/>
    <w:rsid w:val="006A66F5"/>
    <w:rsid w:val="006A7D77"/>
    <w:rsid w:val="006B2723"/>
    <w:rsid w:val="006C181E"/>
    <w:rsid w:val="006D5AFF"/>
    <w:rsid w:val="006F0723"/>
    <w:rsid w:val="006F188C"/>
    <w:rsid w:val="006F4CA1"/>
    <w:rsid w:val="00700018"/>
    <w:rsid w:val="0070300D"/>
    <w:rsid w:val="00704A8F"/>
    <w:rsid w:val="0071077C"/>
    <w:rsid w:val="007127A8"/>
    <w:rsid w:val="00721865"/>
    <w:rsid w:val="007225F3"/>
    <w:rsid w:val="00724BDD"/>
    <w:rsid w:val="0072738B"/>
    <w:rsid w:val="00732F37"/>
    <w:rsid w:val="0073446C"/>
    <w:rsid w:val="007359D4"/>
    <w:rsid w:val="00743CA6"/>
    <w:rsid w:val="00744B47"/>
    <w:rsid w:val="00747BF8"/>
    <w:rsid w:val="0075174B"/>
    <w:rsid w:val="00754388"/>
    <w:rsid w:val="0075541B"/>
    <w:rsid w:val="007573DB"/>
    <w:rsid w:val="007758AA"/>
    <w:rsid w:val="00786382"/>
    <w:rsid w:val="00786FD7"/>
    <w:rsid w:val="00790F53"/>
    <w:rsid w:val="007924F4"/>
    <w:rsid w:val="00793EA7"/>
    <w:rsid w:val="007A1EA8"/>
    <w:rsid w:val="007A44DC"/>
    <w:rsid w:val="007A4F23"/>
    <w:rsid w:val="007B047C"/>
    <w:rsid w:val="007B1315"/>
    <w:rsid w:val="007B2F41"/>
    <w:rsid w:val="007C50B3"/>
    <w:rsid w:val="007C50D2"/>
    <w:rsid w:val="007D357F"/>
    <w:rsid w:val="007E3DFB"/>
    <w:rsid w:val="007F46B1"/>
    <w:rsid w:val="007F62F5"/>
    <w:rsid w:val="00805420"/>
    <w:rsid w:val="00813013"/>
    <w:rsid w:val="008148F3"/>
    <w:rsid w:val="0081781F"/>
    <w:rsid w:val="008247D1"/>
    <w:rsid w:val="00825694"/>
    <w:rsid w:val="00827407"/>
    <w:rsid w:val="008306D9"/>
    <w:rsid w:val="00832F12"/>
    <w:rsid w:val="00836854"/>
    <w:rsid w:val="008376C6"/>
    <w:rsid w:val="0084263E"/>
    <w:rsid w:val="00856F45"/>
    <w:rsid w:val="008647B6"/>
    <w:rsid w:val="00865F19"/>
    <w:rsid w:val="00866C64"/>
    <w:rsid w:val="00867EEA"/>
    <w:rsid w:val="00876A5F"/>
    <w:rsid w:val="00877E4A"/>
    <w:rsid w:val="00880A30"/>
    <w:rsid w:val="00880A46"/>
    <w:rsid w:val="00894B10"/>
    <w:rsid w:val="008A29E1"/>
    <w:rsid w:val="008A3FEA"/>
    <w:rsid w:val="008A4C6D"/>
    <w:rsid w:val="008C076E"/>
    <w:rsid w:val="008E6091"/>
    <w:rsid w:val="008F59D1"/>
    <w:rsid w:val="008F6E77"/>
    <w:rsid w:val="008F73DD"/>
    <w:rsid w:val="00903868"/>
    <w:rsid w:val="009038E1"/>
    <w:rsid w:val="0090398B"/>
    <w:rsid w:val="009058CA"/>
    <w:rsid w:val="009064A6"/>
    <w:rsid w:val="0091192D"/>
    <w:rsid w:val="00915A9B"/>
    <w:rsid w:val="009429D1"/>
    <w:rsid w:val="009434A2"/>
    <w:rsid w:val="00943D1F"/>
    <w:rsid w:val="00954637"/>
    <w:rsid w:val="00962F01"/>
    <w:rsid w:val="0096341A"/>
    <w:rsid w:val="00971051"/>
    <w:rsid w:val="009751C2"/>
    <w:rsid w:val="00992D05"/>
    <w:rsid w:val="00995618"/>
    <w:rsid w:val="009A0914"/>
    <w:rsid w:val="009A2031"/>
    <w:rsid w:val="009A67AA"/>
    <w:rsid w:val="00A136DD"/>
    <w:rsid w:val="00A14971"/>
    <w:rsid w:val="00A32DCB"/>
    <w:rsid w:val="00A33E35"/>
    <w:rsid w:val="00A409AA"/>
    <w:rsid w:val="00A45107"/>
    <w:rsid w:val="00A643B3"/>
    <w:rsid w:val="00A70DD0"/>
    <w:rsid w:val="00A71E6B"/>
    <w:rsid w:val="00A740F4"/>
    <w:rsid w:val="00A84040"/>
    <w:rsid w:val="00A8490F"/>
    <w:rsid w:val="00A9041E"/>
    <w:rsid w:val="00A90753"/>
    <w:rsid w:val="00A92E49"/>
    <w:rsid w:val="00AB5BCA"/>
    <w:rsid w:val="00AC45EB"/>
    <w:rsid w:val="00AD72E5"/>
    <w:rsid w:val="00AE0F0E"/>
    <w:rsid w:val="00AE79A2"/>
    <w:rsid w:val="00AF191B"/>
    <w:rsid w:val="00AF3850"/>
    <w:rsid w:val="00AF5B82"/>
    <w:rsid w:val="00B00407"/>
    <w:rsid w:val="00B06AFA"/>
    <w:rsid w:val="00B22F38"/>
    <w:rsid w:val="00B40DED"/>
    <w:rsid w:val="00B4526D"/>
    <w:rsid w:val="00B5763E"/>
    <w:rsid w:val="00B6124C"/>
    <w:rsid w:val="00B6495B"/>
    <w:rsid w:val="00B73A70"/>
    <w:rsid w:val="00B91BA9"/>
    <w:rsid w:val="00BA66C4"/>
    <w:rsid w:val="00BB2112"/>
    <w:rsid w:val="00BB4D7C"/>
    <w:rsid w:val="00BC028E"/>
    <w:rsid w:val="00BC30B3"/>
    <w:rsid w:val="00BC4144"/>
    <w:rsid w:val="00BD70EB"/>
    <w:rsid w:val="00BE1B92"/>
    <w:rsid w:val="00BF0A72"/>
    <w:rsid w:val="00BF4900"/>
    <w:rsid w:val="00C0571C"/>
    <w:rsid w:val="00C1185E"/>
    <w:rsid w:val="00C11AFA"/>
    <w:rsid w:val="00C12972"/>
    <w:rsid w:val="00C2128E"/>
    <w:rsid w:val="00C22131"/>
    <w:rsid w:val="00C258B1"/>
    <w:rsid w:val="00C26F1C"/>
    <w:rsid w:val="00C3036B"/>
    <w:rsid w:val="00C31CC9"/>
    <w:rsid w:val="00C40E4C"/>
    <w:rsid w:val="00C412B5"/>
    <w:rsid w:val="00C45A32"/>
    <w:rsid w:val="00C5175C"/>
    <w:rsid w:val="00C5456B"/>
    <w:rsid w:val="00C65D5E"/>
    <w:rsid w:val="00C7737C"/>
    <w:rsid w:val="00C84A70"/>
    <w:rsid w:val="00C870A5"/>
    <w:rsid w:val="00C90FB3"/>
    <w:rsid w:val="00C92C45"/>
    <w:rsid w:val="00C97D62"/>
    <w:rsid w:val="00CA0EFB"/>
    <w:rsid w:val="00CA5A8C"/>
    <w:rsid w:val="00CC678F"/>
    <w:rsid w:val="00CC6AB1"/>
    <w:rsid w:val="00CD1B34"/>
    <w:rsid w:val="00CD20FF"/>
    <w:rsid w:val="00CD6C64"/>
    <w:rsid w:val="00CD7C5F"/>
    <w:rsid w:val="00CE299C"/>
    <w:rsid w:val="00CE45E3"/>
    <w:rsid w:val="00CE52A8"/>
    <w:rsid w:val="00CF546D"/>
    <w:rsid w:val="00D0146C"/>
    <w:rsid w:val="00D05CC2"/>
    <w:rsid w:val="00D06F34"/>
    <w:rsid w:val="00D21B0E"/>
    <w:rsid w:val="00D3212A"/>
    <w:rsid w:val="00D42BFF"/>
    <w:rsid w:val="00D53A90"/>
    <w:rsid w:val="00D55F86"/>
    <w:rsid w:val="00D57398"/>
    <w:rsid w:val="00D61686"/>
    <w:rsid w:val="00D662B7"/>
    <w:rsid w:val="00D75775"/>
    <w:rsid w:val="00D7673B"/>
    <w:rsid w:val="00D772E2"/>
    <w:rsid w:val="00D8071E"/>
    <w:rsid w:val="00D823BC"/>
    <w:rsid w:val="00D93131"/>
    <w:rsid w:val="00D96C82"/>
    <w:rsid w:val="00DA1FF5"/>
    <w:rsid w:val="00DA3E06"/>
    <w:rsid w:val="00DB4F14"/>
    <w:rsid w:val="00DC597C"/>
    <w:rsid w:val="00DC713D"/>
    <w:rsid w:val="00DD0029"/>
    <w:rsid w:val="00DD2806"/>
    <w:rsid w:val="00DD4B46"/>
    <w:rsid w:val="00DD55BA"/>
    <w:rsid w:val="00DD670B"/>
    <w:rsid w:val="00DE3BE8"/>
    <w:rsid w:val="00DE3D55"/>
    <w:rsid w:val="00DF4B4B"/>
    <w:rsid w:val="00E13FD6"/>
    <w:rsid w:val="00E14712"/>
    <w:rsid w:val="00E14C19"/>
    <w:rsid w:val="00E16FAB"/>
    <w:rsid w:val="00E223CB"/>
    <w:rsid w:val="00E23964"/>
    <w:rsid w:val="00E34409"/>
    <w:rsid w:val="00E35897"/>
    <w:rsid w:val="00E36518"/>
    <w:rsid w:val="00E4310C"/>
    <w:rsid w:val="00E65C89"/>
    <w:rsid w:val="00E66AE4"/>
    <w:rsid w:val="00E66D45"/>
    <w:rsid w:val="00E7143A"/>
    <w:rsid w:val="00E73E7C"/>
    <w:rsid w:val="00E7487C"/>
    <w:rsid w:val="00E777AE"/>
    <w:rsid w:val="00E81A20"/>
    <w:rsid w:val="00E851D9"/>
    <w:rsid w:val="00E87845"/>
    <w:rsid w:val="00E908BB"/>
    <w:rsid w:val="00E91B25"/>
    <w:rsid w:val="00E93821"/>
    <w:rsid w:val="00E94664"/>
    <w:rsid w:val="00EA095A"/>
    <w:rsid w:val="00EA0DC4"/>
    <w:rsid w:val="00EA4F4F"/>
    <w:rsid w:val="00EB3E71"/>
    <w:rsid w:val="00EB4465"/>
    <w:rsid w:val="00EB5162"/>
    <w:rsid w:val="00EB5AB5"/>
    <w:rsid w:val="00EB64CD"/>
    <w:rsid w:val="00ED370D"/>
    <w:rsid w:val="00EE5091"/>
    <w:rsid w:val="00EF1A72"/>
    <w:rsid w:val="00EF23B1"/>
    <w:rsid w:val="00EF5C64"/>
    <w:rsid w:val="00F1657D"/>
    <w:rsid w:val="00F1729A"/>
    <w:rsid w:val="00F303E6"/>
    <w:rsid w:val="00F328C0"/>
    <w:rsid w:val="00F41BC0"/>
    <w:rsid w:val="00F43449"/>
    <w:rsid w:val="00F43F63"/>
    <w:rsid w:val="00F6249A"/>
    <w:rsid w:val="00F672FF"/>
    <w:rsid w:val="00F70434"/>
    <w:rsid w:val="00F7102F"/>
    <w:rsid w:val="00F71076"/>
    <w:rsid w:val="00F72071"/>
    <w:rsid w:val="00F76933"/>
    <w:rsid w:val="00F76984"/>
    <w:rsid w:val="00F86159"/>
    <w:rsid w:val="00F90E60"/>
    <w:rsid w:val="00FB558E"/>
    <w:rsid w:val="00FB5BB2"/>
    <w:rsid w:val="00FB661B"/>
    <w:rsid w:val="00FC1661"/>
    <w:rsid w:val="00FC1E89"/>
    <w:rsid w:val="00FC1F5E"/>
    <w:rsid w:val="00FD106C"/>
    <w:rsid w:val="00FD3FDD"/>
    <w:rsid w:val="00FF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11B7"/>
  <w15:chartTrackingRefBased/>
  <w15:docId w15:val="{F0AE2F6F-5DB5-4DED-9C22-F1EFE43D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854"/>
  </w:style>
  <w:style w:type="paragraph" w:styleId="Heading1">
    <w:name w:val="heading 1"/>
    <w:basedOn w:val="Normal"/>
    <w:next w:val="Normal"/>
    <w:link w:val="Heading1Char"/>
    <w:uiPriority w:val="9"/>
    <w:qFormat/>
    <w:rsid w:val="00E87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845"/>
    <w:rPr>
      <w:rFonts w:eastAsiaTheme="majorEastAsia" w:cstheme="majorBidi"/>
      <w:color w:val="272727" w:themeColor="text1" w:themeTint="D8"/>
    </w:rPr>
  </w:style>
  <w:style w:type="paragraph" w:styleId="Title">
    <w:name w:val="Title"/>
    <w:basedOn w:val="Normal"/>
    <w:next w:val="Normal"/>
    <w:link w:val="TitleChar"/>
    <w:uiPriority w:val="10"/>
    <w:qFormat/>
    <w:rsid w:val="00E87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845"/>
    <w:pPr>
      <w:spacing w:before="160"/>
      <w:jc w:val="center"/>
    </w:pPr>
    <w:rPr>
      <w:i/>
      <w:iCs/>
      <w:color w:val="404040" w:themeColor="text1" w:themeTint="BF"/>
    </w:rPr>
  </w:style>
  <w:style w:type="character" w:customStyle="1" w:styleId="QuoteChar">
    <w:name w:val="Quote Char"/>
    <w:basedOn w:val="DefaultParagraphFont"/>
    <w:link w:val="Quote"/>
    <w:uiPriority w:val="29"/>
    <w:rsid w:val="00E87845"/>
    <w:rPr>
      <w:i/>
      <w:iCs/>
      <w:color w:val="404040" w:themeColor="text1" w:themeTint="BF"/>
    </w:rPr>
  </w:style>
  <w:style w:type="paragraph" w:styleId="ListParagraph">
    <w:name w:val="List Paragraph"/>
    <w:basedOn w:val="Normal"/>
    <w:uiPriority w:val="34"/>
    <w:qFormat/>
    <w:rsid w:val="00E87845"/>
    <w:pPr>
      <w:ind w:left="720"/>
      <w:contextualSpacing/>
    </w:pPr>
  </w:style>
  <w:style w:type="character" w:styleId="IntenseEmphasis">
    <w:name w:val="Intense Emphasis"/>
    <w:basedOn w:val="DefaultParagraphFont"/>
    <w:uiPriority w:val="21"/>
    <w:qFormat/>
    <w:rsid w:val="00E87845"/>
    <w:rPr>
      <w:i/>
      <w:iCs/>
      <w:color w:val="0F4761" w:themeColor="accent1" w:themeShade="BF"/>
    </w:rPr>
  </w:style>
  <w:style w:type="paragraph" w:styleId="IntenseQuote">
    <w:name w:val="Intense Quote"/>
    <w:basedOn w:val="Normal"/>
    <w:next w:val="Normal"/>
    <w:link w:val="IntenseQuoteChar"/>
    <w:uiPriority w:val="30"/>
    <w:qFormat/>
    <w:rsid w:val="00E87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845"/>
    <w:rPr>
      <w:i/>
      <w:iCs/>
      <w:color w:val="0F4761" w:themeColor="accent1" w:themeShade="BF"/>
    </w:rPr>
  </w:style>
  <w:style w:type="character" w:styleId="IntenseReference">
    <w:name w:val="Intense Reference"/>
    <w:basedOn w:val="DefaultParagraphFont"/>
    <w:uiPriority w:val="32"/>
    <w:qFormat/>
    <w:rsid w:val="00E87845"/>
    <w:rPr>
      <w:b/>
      <w:bCs/>
      <w:smallCaps/>
      <w:color w:val="0F4761" w:themeColor="accent1" w:themeShade="BF"/>
      <w:spacing w:val="5"/>
    </w:rPr>
  </w:style>
  <w:style w:type="table" w:styleId="TableGrid">
    <w:name w:val="Table Grid"/>
    <w:basedOn w:val="TableNormal"/>
    <w:uiPriority w:val="39"/>
    <w:rsid w:val="00E87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3FD6"/>
    <w:pPr>
      <w:spacing w:after="200" w:line="240" w:lineRule="auto"/>
    </w:pPr>
    <w:rPr>
      <w:i/>
      <w:iCs/>
      <w:color w:val="0E2841" w:themeColor="text2"/>
      <w:sz w:val="18"/>
      <w:szCs w:val="18"/>
    </w:rPr>
  </w:style>
  <w:style w:type="character" w:styleId="Hyperlink">
    <w:name w:val="Hyperlink"/>
    <w:basedOn w:val="DefaultParagraphFont"/>
    <w:uiPriority w:val="99"/>
    <w:unhideWhenUsed/>
    <w:rsid w:val="003F7142"/>
    <w:rPr>
      <w:color w:val="467886" w:themeColor="hyperlink"/>
      <w:u w:val="single"/>
    </w:rPr>
  </w:style>
  <w:style w:type="character" w:styleId="UnresolvedMention">
    <w:name w:val="Unresolved Mention"/>
    <w:basedOn w:val="DefaultParagraphFont"/>
    <w:uiPriority w:val="99"/>
    <w:semiHidden/>
    <w:unhideWhenUsed/>
    <w:rsid w:val="003F7142"/>
    <w:rPr>
      <w:color w:val="605E5C"/>
      <w:shd w:val="clear" w:color="auto" w:fill="E1DFDD"/>
    </w:rPr>
  </w:style>
  <w:style w:type="character" w:styleId="CommentReference">
    <w:name w:val="annotation reference"/>
    <w:basedOn w:val="DefaultParagraphFont"/>
    <w:uiPriority w:val="99"/>
    <w:unhideWhenUsed/>
    <w:rsid w:val="00B00407"/>
    <w:rPr>
      <w:sz w:val="16"/>
      <w:szCs w:val="16"/>
    </w:rPr>
  </w:style>
  <w:style w:type="paragraph" w:styleId="CommentText">
    <w:name w:val="annotation text"/>
    <w:basedOn w:val="Normal"/>
    <w:link w:val="CommentTextChar"/>
    <w:uiPriority w:val="99"/>
    <w:unhideWhenUsed/>
    <w:rsid w:val="00B00407"/>
    <w:pPr>
      <w:spacing w:line="240" w:lineRule="auto"/>
    </w:pPr>
    <w:rPr>
      <w:rFonts w:eastAsia="MS Mincho"/>
      <w:kern w:val="0"/>
      <w:sz w:val="20"/>
      <w:szCs w:val="20"/>
      <w14:ligatures w14:val="none"/>
    </w:rPr>
  </w:style>
  <w:style w:type="character" w:customStyle="1" w:styleId="CommentTextChar">
    <w:name w:val="Comment Text Char"/>
    <w:basedOn w:val="DefaultParagraphFont"/>
    <w:link w:val="CommentText"/>
    <w:uiPriority w:val="99"/>
    <w:rsid w:val="00B00407"/>
    <w:rPr>
      <w:rFonts w:eastAsia="MS Mincho"/>
      <w:kern w:val="0"/>
      <w:sz w:val="20"/>
      <w:szCs w:val="20"/>
      <w14:ligatures w14:val="none"/>
    </w:rPr>
  </w:style>
  <w:style w:type="paragraph" w:styleId="BodyText">
    <w:name w:val="Body Text"/>
    <w:basedOn w:val="Normal"/>
    <w:link w:val="BodyTextChar"/>
    <w:uiPriority w:val="99"/>
    <w:unhideWhenUsed/>
    <w:rsid w:val="00B00407"/>
    <w:pPr>
      <w:spacing w:after="120" w:line="259" w:lineRule="auto"/>
    </w:pPr>
    <w:rPr>
      <w:rFonts w:eastAsia="MS Mincho"/>
      <w:kern w:val="0"/>
      <w:sz w:val="22"/>
      <w:szCs w:val="22"/>
      <w14:ligatures w14:val="none"/>
    </w:rPr>
  </w:style>
  <w:style w:type="character" w:customStyle="1" w:styleId="BodyTextChar">
    <w:name w:val="Body Text Char"/>
    <w:basedOn w:val="DefaultParagraphFont"/>
    <w:link w:val="BodyText"/>
    <w:uiPriority w:val="99"/>
    <w:rsid w:val="00B00407"/>
    <w:rPr>
      <w:rFonts w:eastAsia="MS Mincho"/>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4072">
      <w:bodyDiv w:val="1"/>
      <w:marLeft w:val="0"/>
      <w:marRight w:val="0"/>
      <w:marTop w:val="0"/>
      <w:marBottom w:val="0"/>
      <w:divBdr>
        <w:top w:val="none" w:sz="0" w:space="0" w:color="auto"/>
        <w:left w:val="none" w:sz="0" w:space="0" w:color="auto"/>
        <w:bottom w:val="none" w:sz="0" w:space="0" w:color="auto"/>
        <w:right w:val="none" w:sz="0" w:space="0" w:color="auto"/>
      </w:divBdr>
    </w:div>
    <w:div w:id="251931755">
      <w:bodyDiv w:val="1"/>
      <w:marLeft w:val="0"/>
      <w:marRight w:val="0"/>
      <w:marTop w:val="0"/>
      <w:marBottom w:val="0"/>
      <w:divBdr>
        <w:top w:val="none" w:sz="0" w:space="0" w:color="auto"/>
        <w:left w:val="none" w:sz="0" w:space="0" w:color="auto"/>
        <w:bottom w:val="none" w:sz="0" w:space="0" w:color="auto"/>
        <w:right w:val="none" w:sz="0" w:space="0" w:color="auto"/>
      </w:divBdr>
    </w:div>
    <w:div w:id="578444076">
      <w:bodyDiv w:val="1"/>
      <w:marLeft w:val="0"/>
      <w:marRight w:val="0"/>
      <w:marTop w:val="0"/>
      <w:marBottom w:val="0"/>
      <w:divBdr>
        <w:top w:val="none" w:sz="0" w:space="0" w:color="auto"/>
        <w:left w:val="none" w:sz="0" w:space="0" w:color="auto"/>
        <w:bottom w:val="none" w:sz="0" w:space="0" w:color="auto"/>
        <w:right w:val="none" w:sz="0" w:space="0" w:color="auto"/>
      </w:divBdr>
    </w:div>
    <w:div w:id="665595735">
      <w:bodyDiv w:val="1"/>
      <w:marLeft w:val="0"/>
      <w:marRight w:val="0"/>
      <w:marTop w:val="0"/>
      <w:marBottom w:val="0"/>
      <w:divBdr>
        <w:top w:val="none" w:sz="0" w:space="0" w:color="auto"/>
        <w:left w:val="none" w:sz="0" w:space="0" w:color="auto"/>
        <w:bottom w:val="none" w:sz="0" w:space="0" w:color="auto"/>
        <w:right w:val="none" w:sz="0" w:space="0" w:color="auto"/>
      </w:divBdr>
    </w:div>
    <w:div w:id="852262467">
      <w:bodyDiv w:val="1"/>
      <w:marLeft w:val="0"/>
      <w:marRight w:val="0"/>
      <w:marTop w:val="0"/>
      <w:marBottom w:val="0"/>
      <w:divBdr>
        <w:top w:val="none" w:sz="0" w:space="0" w:color="auto"/>
        <w:left w:val="none" w:sz="0" w:space="0" w:color="auto"/>
        <w:bottom w:val="none" w:sz="0" w:space="0" w:color="auto"/>
        <w:right w:val="none" w:sz="0" w:space="0" w:color="auto"/>
      </w:divBdr>
    </w:div>
    <w:div w:id="860363201">
      <w:bodyDiv w:val="1"/>
      <w:marLeft w:val="0"/>
      <w:marRight w:val="0"/>
      <w:marTop w:val="0"/>
      <w:marBottom w:val="0"/>
      <w:divBdr>
        <w:top w:val="none" w:sz="0" w:space="0" w:color="auto"/>
        <w:left w:val="none" w:sz="0" w:space="0" w:color="auto"/>
        <w:bottom w:val="none" w:sz="0" w:space="0" w:color="auto"/>
        <w:right w:val="none" w:sz="0" w:space="0" w:color="auto"/>
      </w:divBdr>
    </w:div>
    <w:div w:id="890725969">
      <w:bodyDiv w:val="1"/>
      <w:marLeft w:val="0"/>
      <w:marRight w:val="0"/>
      <w:marTop w:val="0"/>
      <w:marBottom w:val="0"/>
      <w:divBdr>
        <w:top w:val="none" w:sz="0" w:space="0" w:color="auto"/>
        <w:left w:val="none" w:sz="0" w:space="0" w:color="auto"/>
        <w:bottom w:val="none" w:sz="0" w:space="0" w:color="auto"/>
        <w:right w:val="none" w:sz="0" w:space="0" w:color="auto"/>
      </w:divBdr>
    </w:div>
    <w:div w:id="1102535178">
      <w:bodyDiv w:val="1"/>
      <w:marLeft w:val="0"/>
      <w:marRight w:val="0"/>
      <w:marTop w:val="0"/>
      <w:marBottom w:val="0"/>
      <w:divBdr>
        <w:top w:val="none" w:sz="0" w:space="0" w:color="auto"/>
        <w:left w:val="none" w:sz="0" w:space="0" w:color="auto"/>
        <w:bottom w:val="none" w:sz="0" w:space="0" w:color="auto"/>
        <w:right w:val="none" w:sz="0" w:space="0" w:color="auto"/>
      </w:divBdr>
    </w:div>
    <w:div w:id="1113522482">
      <w:bodyDiv w:val="1"/>
      <w:marLeft w:val="0"/>
      <w:marRight w:val="0"/>
      <w:marTop w:val="0"/>
      <w:marBottom w:val="0"/>
      <w:divBdr>
        <w:top w:val="none" w:sz="0" w:space="0" w:color="auto"/>
        <w:left w:val="none" w:sz="0" w:space="0" w:color="auto"/>
        <w:bottom w:val="none" w:sz="0" w:space="0" w:color="auto"/>
        <w:right w:val="none" w:sz="0" w:space="0" w:color="auto"/>
      </w:divBdr>
    </w:div>
    <w:div w:id="1222791006">
      <w:bodyDiv w:val="1"/>
      <w:marLeft w:val="0"/>
      <w:marRight w:val="0"/>
      <w:marTop w:val="0"/>
      <w:marBottom w:val="0"/>
      <w:divBdr>
        <w:top w:val="none" w:sz="0" w:space="0" w:color="auto"/>
        <w:left w:val="none" w:sz="0" w:space="0" w:color="auto"/>
        <w:bottom w:val="none" w:sz="0" w:space="0" w:color="auto"/>
        <w:right w:val="none" w:sz="0" w:space="0" w:color="auto"/>
      </w:divBdr>
    </w:div>
    <w:div w:id="1316952575">
      <w:bodyDiv w:val="1"/>
      <w:marLeft w:val="0"/>
      <w:marRight w:val="0"/>
      <w:marTop w:val="0"/>
      <w:marBottom w:val="0"/>
      <w:divBdr>
        <w:top w:val="none" w:sz="0" w:space="0" w:color="auto"/>
        <w:left w:val="none" w:sz="0" w:space="0" w:color="auto"/>
        <w:bottom w:val="none" w:sz="0" w:space="0" w:color="auto"/>
        <w:right w:val="none" w:sz="0" w:space="0" w:color="auto"/>
      </w:divBdr>
    </w:div>
    <w:div w:id="1605576091">
      <w:bodyDiv w:val="1"/>
      <w:marLeft w:val="0"/>
      <w:marRight w:val="0"/>
      <w:marTop w:val="0"/>
      <w:marBottom w:val="0"/>
      <w:divBdr>
        <w:top w:val="none" w:sz="0" w:space="0" w:color="auto"/>
        <w:left w:val="none" w:sz="0" w:space="0" w:color="auto"/>
        <w:bottom w:val="none" w:sz="0" w:space="0" w:color="auto"/>
        <w:right w:val="none" w:sz="0" w:space="0" w:color="auto"/>
      </w:divBdr>
    </w:div>
    <w:div w:id="1680766597">
      <w:bodyDiv w:val="1"/>
      <w:marLeft w:val="0"/>
      <w:marRight w:val="0"/>
      <w:marTop w:val="0"/>
      <w:marBottom w:val="0"/>
      <w:divBdr>
        <w:top w:val="none" w:sz="0" w:space="0" w:color="auto"/>
        <w:left w:val="none" w:sz="0" w:space="0" w:color="auto"/>
        <w:bottom w:val="none" w:sz="0" w:space="0" w:color="auto"/>
        <w:right w:val="none" w:sz="0" w:space="0" w:color="auto"/>
      </w:divBdr>
    </w:div>
    <w:div w:id="1724325174">
      <w:bodyDiv w:val="1"/>
      <w:marLeft w:val="0"/>
      <w:marRight w:val="0"/>
      <w:marTop w:val="0"/>
      <w:marBottom w:val="0"/>
      <w:divBdr>
        <w:top w:val="none" w:sz="0" w:space="0" w:color="auto"/>
        <w:left w:val="none" w:sz="0" w:space="0" w:color="auto"/>
        <w:bottom w:val="none" w:sz="0" w:space="0" w:color="auto"/>
        <w:right w:val="none" w:sz="0" w:space="0" w:color="auto"/>
      </w:divBdr>
    </w:div>
    <w:div w:id="1768697762">
      <w:bodyDiv w:val="1"/>
      <w:marLeft w:val="0"/>
      <w:marRight w:val="0"/>
      <w:marTop w:val="0"/>
      <w:marBottom w:val="0"/>
      <w:divBdr>
        <w:top w:val="none" w:sz="0" w:space="0" w:color="auto"/>
        <w:left w:val="none" w:sz="0" w:space="0" w:color="auto"/>
        <w:bottom w:val="none" w:sz="0" w:space="0" w:color="auto"/>
        <w:right w:val="none" w:sz="0" w:space="0" w:color="auto"/>
      </w:divBdr>
    </w:div>
    <w:div w:id="1864593949">
      <w:bodyDiv w:val="1"/>
      <w:marLeft w:val="0"/>
      <w:marRight w:val="0"/>
      <w:marTop w:val="0"/>
      <w:marBottom w:val="0"/>
      <w:divBdr>
        <w:top w:val="none" w:sz="0" w:space="0" w:color="auto"/>
        <w:left w:val="none" w:sz="0" w:space="0" w:color="auto"/>
        <w:bottom w:val="none" w:sz="0" w:space="0" w:color="auto"/>
        <w:right w:val="none" w:sz="0" w:space="0" w:color="auto"/>
      </w:divBdr>
    </w:div>
    <w:div w:id="1942953012">
      <w:bodyDiv w:val="1"/>
      <w:marLeft w:val="0"/>
      <w:marRight w:val="0"/>
      <w:marTop w:val="0"/>
      <w:marBottom w:val="0"/>
      <w:divBdr>
        <w:top w:val="none" w:sz="0" w:space="0" w:color="auto"/>
        <w:left w:val="none" w:sz="0" w:space="0" w:color="auto"/>
        <w:bottom w:val="none" w:sz="0" w:space="0" w:color="auto"/>
        <w:right w:val="none" w:sz="0" w:space="0" w:color="auto"/>
      </w:divBdr>
    </w:div>
    <w:div w:id="2014871322">
      <w:bodyDiv w:val="1"/>
      <w:marLeft w:val="0"/>
      <w:marRight w:val="0"/>
      <w:marTop w:val="0"/>
      <w:marBottom w:val="0"/>
      <w:divBdr>
        <w:top w:val="none" w:sz="0" w:space="0" w:color="auto"/>
        <w:left w:val="none" w:sz="0" w:space="0" w:color="auto"/>
        <w:bottom w:val="none" w:sz="0" w:space="0" w:color="auto"/>
        <w:right w:val="none" w:sz="0" w:space="0" w:color="auto"/>
      </w:divBdr>
    </w:div>
    <w:div w:id="205962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693186/" TargetMode="External"/><Relationship Id="rId3" Type="http://schemas.openxmlformats.org/officeDocument/2006/relationships/settings" Target="settings.xml"/><Relationship Id="rId7" Type="http://schemas.openxmlformats.org/officeDocument/2006/relationships/hyperlink" Target="https://stats.stackexchange.com/questions/427770/can-someone-explain-to-me-the-parameters-of-a-lognormal-distribu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cbi.nlm.nih.gov/pmc/articles/PMC3806927/" TargetMode="External"/><Relationship Id="rId4" Type="http://schemas.openxmlformats.org/officeDocument/2006/relationships/webSettings" Target="webSettings.xml"/><Relationship Id="rId9" Type="http://schemas.openxmlformats.org/officeDocument/2006/relationships/hyperlink" Target="https://www.ncbi.nlm.nih.gov/pmc/articles/PMC8693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7659</TotalTime>
  <Pages>10</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Sharker, Yushuf</dc:creator>
  <cp:keywords/>
  <dc:description/>
  <cp:lastModifiedBy>Sharker, Yushuf</cp:lastModifiedBy>
  <cp:revision>415</cp:revision>
  <dcterms:created xsi:type="dcterms:W3CDTF">2024-12-12T21:01:00Z</dcterms:created>
  <dcterms:modified xsi:type="dcterms:W3CDTF">2025-01-31T21:23:00Z</dcterms:modified>
</cp:coreProperties>
</file>